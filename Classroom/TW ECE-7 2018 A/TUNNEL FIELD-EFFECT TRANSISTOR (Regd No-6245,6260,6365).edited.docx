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ABF0E" w14:textId="77777777" w:rsidR="003C0B82" w:rsidRDefault="00840CF8" w:rsidP="00C828AC">
      <w:pPr>
        <w:pStyle w:val="ListParagraph"/>
        <w:numPr>
          <w:ilvl w:val="0"/>
          <w:numId w:val="6"/>
        </w:numPr>
        <w:tabs>
          <w:tab w:val="left" w:pos="3239"/>
          <w:tab w:val="left" w:pos="3240"/>
        </w:tabs>
        <w:spacing w:before="63" w:line="480" w:lineRule="auto"/>
        <w:ind w:hanging="511"/>
        <w:jc w:val="left"/>
        <w:rPr>
          <w:b/>
          <w:sz w:val="36"/>
        </w:rPr>
      </w:pPr>
      <w:r>
        <w:rPr>
          <w:b/>
          <w:sz w:val="36"/>
        </w:rPr>
        <w:t>Title of the</w:t>
      </w:r>
      <w:r>
        <w:rPr>
          <w:b/>
          <w:spacing w:val="-1"/>
          <w:sz w:val="36"/>
        </w:rPr>
        <w:t xml:space="preserve"> </w:t>
      </w:r>
      <w:r>
        <w:rPr>
          <w:b/>
          <w:sz w:val="36"/>
        </w:rPr>
        <w:t>document</w:t>
      </w:r>
    </w:p>
    <w:p w14:paraId="6EF05519" w14:textId="77777777" w:rsidR="003C0B82" w:rsidRDefault="00840CF8" w:rsidP="00C828AC">
      <w:pPr>
        <w:spacing w:before="44" w:line="480" w:lineRule="auto"/>
        <w:ind w:left="767" w:right="375"/>
        <w:jc w:val="center"/>
        <w:rPr>
          <w:sz w:val="36"/>
        </w:rPr>
      </w:pPr>
      <w:r>
        <w:rPr>
          <w:sz w:val="36"/>
        </w:rPr>
        <w:t>Performance Analysis of Tunnel Field-Effect Transistors</w:t>
      </w:r>
    </w:p>
    <w:p w14:paraId="14FD9832" w14:textId="77777777" w:rsidR="003C0B82" w:rsidRDefault="003C0B82" w:rsidP="00C828AC">
      <w:pPr>
        <w:pStyle w:val="BodyText"/>
        <w:spacing w:line="480" w:lineRule="auto"/>
        <w:rPr>
          <w:sz w:val="40"/>
        </w:rPr>
      </w:pPr>
    </w:p>
    <w:p w14:paraId="5FC4703B" w14:textId="77777777" w:rsidR="003C0B82" w:rsidRDefault="003C0B82" w:rsidP="00C828AC">
      <w:pPr>
        <w:pStyle w:val="BodyText"/>
        <w:spacing w:line="480" w:lineRule="auto"/>
        <w:rPr>
          <w:sz w:val="40"/>
        </w:rPr>
      </w:pPr>
    </w:p>
    <w:p w14:paraId="0E127EDF" w14:textId="77777777" w:rsidR="003C0B82" w:rsidRDefault="003C0B82" w:rsidP="00C828AC">
      <w:pPr>
        <w:pStyle w:val="BodyText"/>
        <w:spacing w:line="480" w:lineRule="auto"/>
        <w:rPr>
          <w:sz w:val="40"/>
        </w:rPr>
      </w:pPr>
    </w:p>
    <w:p w14:paraId="7699F904" w14:textId="77777777" w:rsidR="003C0B82" w:rsidRDefault="003C0B82" w:rsidP="00C828AC">
      <w:pPr>
        <w:pStyle w:val="BodyText"/>
        <w:spacing w:line="480" w:lineRule="auto"/>
        <w:rPr>
          <w:sz w:val="40"/>
        </w:rPr>
      </w:pPr>
    </w:p>
    <w:p w14:paraId="0BF2FDA6" w14:textId="77777777" w:rsidR="003C0B82" w:rsidRDefault="003C0B82" w:rsidP="00C828AC">
      <w:pPr>
        <w:pStyle w:val="BodyText"/>
        <w:spacing w:before="6" w:line="480" w:lineRule="auto"/>
        <w:rPr>
          <w:sz w:val="51"/>
        </w:rPr>
      </w:pPr>
    </w:p>
    <w:p w14:paraId="03F99210" w14:textId="77777777" w:rsidR="003C0B82" w:rsidRDefault="00840CF8" w:rsidP="00C828AC">
      <w:pPr>
        <w:pStyle w:val="ListParagraph"/>
        <w:numPr>
          <w:ilvl w:val="0"/>
          <w:numId w:val="6"/>
        </w:numPr>
        <w:tabs>
          <w:tab w:val="left" w:pos="3915"/>
          <w:tab w:val="left" w:pos="3916"/>
        </w:tabs>
        <w:spacing w:line="480" w:lineRule="auto"/>
        <w:ind w:left="3916" w:hanging="658"/>
        <w:jc w:val="left"/>
        <w:rPr>
          <w:b/>
          <w:sz w:val="36"/>
        </w:rPr>
      </w:pPr>
      <w:r>
        <w:rPr>
          <w:b/>
          <w:sz w:val="36"/>
        </w:rPr>
        <w:t>Identification</w:t>
      </w:r>
    </w:p>
    <w:p w14:paraId="1865319A" w14:textId="77777777" w:rsidR="003C0B82" w:rsidRDefault="003C0B82" w:rsidP="00C828AC">
      <w:pPr>
        <w:pStyle w:val="BodyText"/>
        <w:spacing w:before="4" w:line="480" w:lineRule="auto"/>
        <w:rPr>
          <w:b/>
          <w:sz w:val="45"/>
        </w:rPr>
      </w:pPr>
    </w:p>
    <w:p w14:paraId="7D2CA6DA" w14:textId="77777777" w:rsidR="003C0B82" w:rsidRDefault="00840CF8" w:rsidP="00C828AC">
      <w:pPr>
        <w:pStyle w:val="BodyText"/>
        <w:spacing w:line="480" w:lineRule="auto"/>
        <w:ind w:left="767" w:right="228"/>
        <w:jc w:val="center"/>
      </w:pPr>
      <w:r>
        <w:t>SATYABRAT SAHOO -1541016245</w:t>
      </w:r>
    </w:p>
    <w:p w14:paraId="3509E518" w14:textId="77777777" w:rsidR="003C0B82" w:rsidRDefault="00840CF8" w:rsidP="00C828AC">
      <w:pPr>
        <w:pStyle w:val="BodyText"/>
        <w:spacing w:before="58" w:line="480" w:lineRule="auto"/>
        <w:ind w:left="2799" w:right="2261"/>
        <w:jc w:val="center"/>
      </w:pPr>
      <w:r>
        <w:t>DEBATANAYA SATPATHY -1541016365 SAMBIT SENAPATI-1541016260</w:t>
      </w:r>
    </w:p>
    <w:p w14:paraId="45862512" w14:textId="77777777" w:rsidR="003C0B82" w:rsidRDefault="003C0B82" w:rsidP="00C828AC">
      <w:pPr>
        <w:spacing w:line="480" w:lineRule="auto"/>
        <w:jc w:val="center"/>
        <w:sectPr w:rsidR="003C0B82">
          <w:footerReference w:type="default" r:id="rId8"/>
          <w:type w:val="continuous"/>
          <w:pgSz w:w="11930" w:h="16860"/>
          <w:pgMar w:top="1340" w:right="1320" w:bottom="1180" w:left="1220" w:header="720" w:footer="988" w:gutter="0"/>
          <w:pgNumType w:start="1"/>
          <w:cols w:space="720"/>
        </w:sectPr>
      </w:pPr>
    </w:p>
    <w:p w14:paraId="4648F9DB" w14:textId="77777777" w:rsidR="003C0B82" w:rsidRDefault="00840CF8" w:rsidP="00C828AC">
      <w:pPr>
        <w:pStyle w:val="ListParagraph"/>
        <w:numPr>
          <w:ilvl w:val="0"/>
          <w:numId w:val="6"/>
        </w:numPr>
        <w:tabs>
          <w:tab w:val="left" w:pos="4782"/>
          <w:tab w:val="left" w:pos="4783"/>
        </w:tabs>
        <w:spacing w:before="66" w:line="480" w:lineRule="auto"/>
        <w:ind w:left="4782" w:hanging="643"/>
        <w:jc w:val="left"/>
        <w:rPr>
          <w:b/>
          <w:sz w:val="20"/>
        </w:rPr>
      </w:pPr>
      <w:r>
        <w:rPr>
          <w:b/>
          <w:sz w:val="20"/>
        </w:rPr>
        <w:lastRenderedPageBreak/>
        <w:t>Abstract</w:t>
      </w:r>
    </w:p>
    <w:p w14:paraId="78A629FC" w14:textId="77777777" w:rsidR="003C0B82" w:rsidRDefault="003C0B82" w:rsidP="00C828AC">
      <w:pPr>
        <w:pStyle w:val="BodyText"/>
        <w:spacing w:before="10" w:line="480" w:lineRule="auto"/>
        <w:rPr>
          <w:b/>
          <w:sz w:val="19"/>
        </w:rPr>
      </w:pPr>
    </w:p>
    <w:p w14:paraId="19A5AA2D" w14:textId="77777777" w:rsidR="003C0B82" w:rsidRDefault="00840CF8" w:rsidP="00C828AC">
      <w:pPr>
        <w:spacing w:line="480" w:lineRule="auto"/>
        <w:ind w:left="217" w:right="108"/>
        <w:jc w:val="both"/>
        <w:rPr>
          <w:sz w:val="20"/>
        </w:rPr>
      </w:pPr>
      <w:r>
        <w:rPr>
          <w:sz w:val="20"/>
        </w:rPr>
        <w:t>For over five decades, the miniaturization of circuits, achieved by the scaling down of metal-oxide field- effect</w:t>
      </w:r>
      <w:r>
        <w:rPr>
          <w:spacing w:val="-11"/>
          <w:sz w:val="20"/>
        </w:rPr>
        <w:t xml:space="preserve"> </w:t>
      </w:r>
      <w:r>
        <w:rPr>
          <w:sz w:val="20"/>
        </w:rPr>
        <w:t>transistors</w:t>
      </w:r>
      <w:r>
        <w:rPr>
          <w:spacing w:val="-12"/>
          <w:sz w:val="20"/>
        </w:rPr>
        <w:t xml:space="preserve"> </w:t>
      </w:r>
      <w:r>
        <w:rPr>
          <w:sz w:val="20"/>
        </w:rPr>
        <w:t>(MOSFETs),</w:t>
      </w:r>
      <w:r>
        <w:rPr>
          <w:spacing w:val="-13"/>
          <w:sz w:val="20"/>
        </w:rPr>
        <w:t xml:space="preserve"> </w:t>
      </w:r>
      <w:r>
        <w:rPr>
          <w:sz w:val="20"/>
        </w:rPr>
        <w:t>has</w:t>
      </w:r>
      <w:r>
        <w:rPr>
          <w:spacing w:val="-12"/>
          <w:sz w:val="20"/>
        </w:rPr>
        <w:t xml:space="preserve"> </w:t>
      </w:r>
      <w:r>
        <w:rPr>
          <w:sz w:val="20"/>
        </w:rPr>
        <w:t>been</w:t>
      </w:r>
      <w:r>
        <w:rPr>
          <w:spacing w:val="-12"/>
          <w:sz w:val="20"/>
        </w:rPr>
        <w:t xml:space="preserve"> </w:t>
      </w:r>
      <w:r>
        <w:rPr>
          <w:sz w:val="20"/>
        </w:rPr>
        <w:t>the</w:t>
      </w:r>
      <w:r>
        <w:rPr>
          <w:spacing w:val="-11"/>
          <w:sz w:val="20"/>
        </w:rPr>
        <w:t xml:space="preserve"> </w:t>
      </w:r>
      <w:commentRangeStart w:id="0"/>
      <w:r>
        <w:rPr>
          <w:sz w:val="20"/>
        </w:rPr>
        <w:t>principal</w:t>
      </w:r>
      <w:commentRangeEnd w:id="0"/>
      <w:r>
        <w:rPr>
          <w:rStyle w:val="CommentReference"/>
        </w:rPr>
        <w:commentReference w:id="1"/>
      </w:r>
      <w:r>
        <w:rPr>
          <w:spacing w:val="-11"/>
          <w:sz w:val="20"/>
        </w:rPr>
        <w:t xml:space="preserve"> </w:t>
      </w:r>
      <w:r>
        <w:rPr>
          <w:sz w:val="20"/>
        </w:rPr>
        <w:t>driver</w:t>
      </w:r>
      <w:r>
        <w:rPr>
          <w:spacing w:val="-10"/>
          <w:sz w:val="20"/>
        </w:rPr>
        <w:t xml:space="preserve"> </w:t>
      </w:r>
      <w:r>
        <w:rPr>
          <w:sz w:val="20"/>
        </w:rPr>
        <w:t>for</w:t>
      </w:r>
      <w:r>
        <w:rPr>
          <w:spacing w:val="-10"/>
          <w:sz w:val="20"/>
        </w:rPr>
        <w:t xml:space="preserve"> </w:t>
      </w:r>
      <w:r>
        <w:rPr>
          <w:sz w:val="20"/>
        </w:rPr>
        <w:t>the</w:t>
      </w:r>
      <w:r>
        <w:rPr>
          <w:spacing w:val="-11"/>
          <w:sz w:val="20"/>
        </w:rPr>
        <w:t xml:space="preserve"> </w:t>
      </w:r>
      <w:r>
        <w:rPr>
          <w:sz w:val="20"/>
        </w:rPr>
        <w:t>semiconductor</w:t>
      </w:r>
      <w:r>
        <w:rPr>
          <w:spacing w:val="-10"/>
          <w:sz w:val="20"/>
        </w:rPr>
        <w:t xml:space="preserve"> </w:t>
      </w:r>
      <w:r>
        <w:rPr>
          <w:sz w:val="20"/>
        </w:rPr>
        <w:t xml:space="preserve">industry. </w:t>
      </w:r>
      <w:r>
        <w:rPr>
          <w:sz w:val="20"/>
        </w:rPr>
        <w:t>However,</w:t>
      </w:r>
      <w:r>
        <w:rPr>
          <w:spacing w:val="-11"/>
          <w:sz w:val="20"/>
        </w:rPr>
        <w:t xml:space="preserve"> </w:t>
      </w:r>
      <w:r>
        <w:rPr>
          <w:sz w:val="20"/>
        </w:rPr>
        <w:t>the</w:t>
      </w:r>
      <w:r>
        <w:rPr>
          <w:spacing w:val="-11"/>
          <w:sz w:val="20"/>
        </w:rPr>
        <w:t xml:space="preserve"> </w:t>
      </w:r>
      <w:commentRangeStart w:id="2"/>
      <w:r>
        <w:rPr>
          <w:sz w:val="20"/>
        </w:rPr>
        <w:t>stringent power constraints of integrated circuits and the non-scalability of the subthreshold slope in a conventional MOSFET,</w:t>
      </w:r>
      <w:commentRangeEnd w:id="2"/>
      <w:r>
        <w:rPr>
          <w:rStyle w:val="CommentReference"/>
        </w:rPr>
        <w:commentReference w:id="3"/>
      </w:r>
      <w:r>
        <w:rPr>
          <w:spacing w:val="-11"/>
          <w:sz w:val="20"/>
        </w:rPr>
        <w:t xml:space="preserve"> </w:t>
      </w:r>
      <w:r>
        <w:rPr>
          <w:sz w:val="20"/>
        </w:rPr>
        <w:t>now</w:t>
      </w:r>
      <w:r>
        <w:rPr>
          <w:spacing w:val="-18"/>
          <w:sz w:val="20"/>
        </w:rPr>
        <w:t xml:space="preserve"> </w:t>
      </w:r>
      <w:r>
        <w:rPr>
          <w:sz w:val="20"/>
        </w:rPr>
        <w:t>pose</w:t>
      </w:r>
      <w:r>
        <w:rPr>
          <w:spacing w:val="-11"/>
          <w:sz w:val="20"/>
        </w:rPr>
        <w:t xml:space="preserve"> </w:t>
      </w:r>
      <w:r>
        <w:rPr>
          <w:sz w:val="20"/>
        </w:rPr>
        <w:t>a</w:t>
      </w:r>
      <w:r>
        <w:rPr>
          <w:spacing w:val="-11"/>
          <w:sz w:val="20"/>
        </w:rPr>
        <w:t xml:space="preserve"> </w:t>
      </w:r>
      <w:r>
        <w:rPr>
          <w:sz w:val="20"/>
        </w:rPr>
        <w:t>serious</w:t>
      </w:r>
      <w:r>
        <w:rPr>
          <w:spacing w:val="-10"/>
          <w:sz w:val="20"/>
        </w:rPr>
        <w:t xml:space="preserve"> </w:t>
      </w:r>
      <w:r>
        <w:rPr>
          <w:sz w:val="20"/>
        </w:rPr>
        <w:t>threat</w:t>
      </w:r>
      <w:r>
        <w:rPr>
          <w:spacing w:val="-11"/>
          <w:sz w:val="20"/>
        </w:rPr>
        <w:t xml:space="preserve"> </w:t>
      </w:r>
      <w:r>
        <w:rPr>
          <w:sz w:val="20"/>
        </w:rPr>
        <w:t>to</w:t>
      </w:r>
      <w:r>
        <w:rPr>
          <w:spacing w:val="-10"/>
          <w:sz w:val="20"/>
        </w:rPr>
        <w:t xml:space="preserve"> </w:t>
      </w:r>
      <w:r>
        <w:rPr>
          <w:sz w:val="20"/>
        </w:rPr>
        <w:t>the</w:t>
      </w:r>
      <w:r>
        <w:rPr>
          <w:spacing w:val="-11"/>
          <w:sz w:val="20"/>
        </w:rPr>
        <w:t xml:space="preserve"> </w:t>
      </w:r>
      <w:r>
        <w:rPr>
          <w:sz w:val="20"/>
        </w:rPr>
        <w:t>continued</w:t>
      </w:r>
      <w:r>
        <w:rPr>
          <w:spacing w:val="-8"/>
          <w:sz w:val="20"/>
        </w:rPr>
        <w:t xml:space="preserve"> </w:t>
      </w:r>
      <w:r>
        <w:rPr>
          <w:sz w:val="20"/>
        </w:rPr>
        <w:t>scaling</w:t>
      </w:r>
      <w:r>
        <w:rPr>
          <w:spacing w:val="-10"/>
          <w:sz w:val="20"/>
        </w:rPr>
        <w:t xml:space="preserve"> </w:t>
      </w:r>
      <w:r>
        <w:rPr>
          <w:sz w:val="20"/>
        </w:rPr>
        <w:t>of</w:t>
      </w:r>
      <w:r>
        <w:rPr>
          <w:spacing w:val="-13"/>
          <w:sz w:val="20"/>
        </w:rPr>
        <w:t xml:space="preserve"> </w:t>
      </w:r>
      <w:r>
        <w:rPr>
          <w:sz w:val="20"/>
        </w:rPr>
        <w:t>the field-effect</w:t>
      </w:r>
      <w:r>
        <w:rPr>
          <w:rStyle w:val="CommentReference"/>
        </w:rPr>
        <w:commentReference w:id="4"/>
      </w:r>
      <w:r>
        <w:rPr>
          <w:spacing w:val="-11"/>
          <w:sz w:val="20"/>
        </w:rPr>
        <w:t xml:space="preserve"> </w:t>
      </w:r>
      <w:r>
        <w:rPr>
          <w:sz w:val="20"/>
        </w:rPr>
        <w:t>transistor. Therefore, intensive</w:t>
      </w:r>
      <w:r>
        <w:rPr>
          <w:spacing w:val="-11"/>
          <w:sz w:val="20"/>
        </w:rPr>
        <w:t xml:space="preserve"> </w:t>
      </w:r>
      <w:commentRangeStart w:id="5"/>
      <w:commentRangeStart w:id="6"/>
      <w:r>
        <w:rPr>
          <w:sz w:val="20"/>
        </w:rPr>
        <w:t>resear</w:t>
      </w:r>
      <w:r>
        <w:rPr>
          <w:sz w:val="20"/>
        </w:rPr>
        <w:t>ch is being carried out on novel steep subthreshold-slope devices the conventional MOSFET can replace that in future integrated circuits. Hence, Tunnel Field Effect Transistors (TFETs) are very promising devices as they exhibit a subthreshold swing lower t</w:t>
      </w:r>
      <w:r>
        <w:rPr>
          <w:sz w:val="20"/>
        </w:rPr>
        <w:t>han 60Mv/decade, which is the theoretical limit for a conventional MOSFET. TFET-based circuits can be energy efficient</w:t>
      </w:r>
      <w:commentRangeEnd w:id="6"/>
      <w:r>
        <w:rPr>
          <w:rStyle w:val="CommentReference"/>
        </w:rPr>
        <w:commentReference w:id="7"/>
      </w:r>
      <w:commentRangeEnd w:id="5"/>
      <w:r>
        <w:rPr>
          <w:rStyle w:val="CommentReference"/>
        </w:rPr>
        <w:commentReference w:id="8"/>
      </w:r>
      <w:r>
        <w:rPr>
          <w:sz w:val="20"/>
        </w:rPr>
        <w:t>.</w:t>
      </w:r>
      <w:r>
        <w:rPr>
          <w:rStyle w:val="CommentReference"/>
        </w:rPr>
        <w:commentReference w:id="0"/>
      </w:r>
      <w:r>
        <w:rPr>
          <w:rStyle w:val="CommentReference"/>
        </w:rPr>
        <w:commentReference w:id="2"/>
      </w:r>
      <w:r>
        <w:rPr>
          <w:rStyle w:val="CommentReference"/>
        </w:rPr>
        <w:commentReference w:id="5"/>
      </w:r>
      <w:r>
        <w:rPr>
          <w:rStyle w:val="CommentReference"/>
        </w:rPr>
        <w:commentReference w:id="6"/>
      </w:r>
    </w:p>
    <w:p w14:paraId="2DBEF24B" w14:textId="77777777" w:rsidR="003C0B82" w:rsidRDefault="003C0B82" w:rsidP="00C828AC">
      <w:pPr>
        <w:pStyle w:val="BodyText"/>
        <w:spacing w:before="10" w:line="480" w:lineRule="auto"/>
        <w:rPr>
          <w:sz w:val="20"/>
        </w:rPr>
      </w:pPr>
    </w:p>
    <w:p w14:paraId="1161ECEF" w14:textId="4C872F65" w:rsidR="003C0B82" w:rsidRDefault="00840CF8" w:rsidP="00C828AC">
      <w:pPr>
        <w:spacing w:line="480" w:lineRule="auto"/>
        <w:ind w:left="217" w:right="111"/>
        <w:jc w:val="both"/>
        <w:rPr>
          <w:sz w:val="20"/>
        </w:rPr>
      </w:pPr>
      <w:commentRangeStart w:id="9"/>
      <w:commentRangeStart w:id="10"/>
      <w:del w:id="11" w:author="Satyabrat Sahoo" w:date="2018-07-20T23:15:00Z">
        <w:r w:rsidDel="00F6789E">
          <w:rPr>
            <w:sz w:val="20"/>
          </w:rPr>
          <w:delText>it</w:delText>
        </w:r>
      </w:del>
      <w:ins w:id="12" w:author="Satyabrat Sahoo" w:date="2018-07-20T23:15:00Z">
        <w:r w:rsidR="00F6789E">
          <w:rPr>
            <w:sz w:val="20"/>
          </w:rPr>
          <w:t>It</w:t>
        </w:r>
      </w:ins>
      <w:r>
        <w:rPr>
          <w:sz w:val="20"/>
        </w:rPr>
        <w:t xml:space="preserve"> triggered </w:t>
      </w:r>
      <w:del w:id="13" w:author="Satyabrat Sahoo" w:date="2018-07-20T23:15:00Z">
        <w:r w:rsidDel="00F6789E">
          <w:rPr>
            <w:sz w:val="20"/>
          </w:rPr>
          <w:delText>An</w:delText>
        </w:r>
      </w:del>
      <w:ins w:id="14" w:author="Satyabrat Sahoo" w:date="2018-07-20T23:15:00Z">
        <w:r w:rsidR="00F6789E">
          <w:rPr>
            <w:sz w:val="20"/>
          </w:rPr>
          <w:t>an</w:t>
        </w:r>
      </w:ins>
      <w:r>
        <w:rPr>
          <w:sz w:val="20"/>
        </w:rPr>
        <w:t xml:space="preserve"> exhaustive research of TFETs around 2004 with the successful demonstration of the subthreshold swing </w:t>
      </w:r>
      <w:r>
        <w:rPr>
          <w:sz w:val="20"/>
        </w:rPr>
        <w:t>below 60mV/decade and the necessity for a device that can replace conventional MOSFETs for low-power energy-efficient circuits. Since then there has been a thorough investigation of various aspects of TFETs and their applications in integrated circuits. Th</w:t>
      </w:r>
      <w:r>
        <w:rPr>
          <w:sz w:val="20"/>
        </w:rPr>
        <w:t>e number of research papers on TFETs has been growing.</w:t>
      </w:r>
      <w:commentRangeEnd w:id="9"/>
      <w:commentRangeEnd w:id="10"/>
      <w:r>
        <w:rPr>
          <w:rStyle w:val="CommentReference"/>
        </w:rPr>
        <w:commentReference w:id="9"/>
      </w:r>
      <w:r>
        <w:rPr>
          <w:rStyle w:val="CommentReference"/>
        </w:rPr>
        <w:commentReference w:id="10"/>
      </w:r>
    </w:p>
    <w:p w14:paraId="33E22A7D" w14:textId="77777777" w:rsidR="00692CF7" w:rsidRDefault="00692CF7" w:rsidP="00C828AC">
      <w:pPr>
        <w:pStyle w:val="Heading1"/>
        <w:spacing w:before="62" w:line="480" w:lineRule="auto"/>
      </w:pPr>
      <w:bookmarkStart w:id="15" w:name="List_of_Figures"/>
      <w:bookmarkEnd w:id="15"/>
    </w:p>
    <w:p w14:paraId="0684BD67" w14:textId="77777777" w:rsidR="00692CF7" w:rsidRDefault="00692CF7" w:rsidP="00C828AC">
      <w:pPr>
        <w:pStyle w:val="Heading1"/>
        <w:spacing w:before="62" w:line="480" w:lineRule="auto"/>
      </w:pPr>
    </w:p>
    <w:p w14:paraId="2D62D08A" w14:textId="77777777" w:rsidR="00692CF7" w:rsidRDefault="00692CF7" w:rsidP="00C828AC">
      <w:pPr>
        <w:pStyle w:val="Heading1"/>
        <w:spacing w:before="62" w:line="480" w:lineRule="auto"/>
      </w:pPr>
    </w:p>
    <w:p w14:paraId="42E719D8" w14:textId="77777777" w:rsidR="00692CF7" w:rsidRDefault="00692CF7" w:rsidP="00C828AC">
      <w:pPr>
        <w:pStyle w:val="Heading1"/>
        <w:spacing w:before="62" w:line="480" w:lineRule="auto"/>
      </w:pPr>
    </w:p>
    <w:p w14:paraId="36D759E6" w14:textId="77777777" w:rsidR="00692CF7" w:rsidRDefault="00692CF7" w:rsidP="00C828AC">
      <w:pPr>
        <w:pStyle w:val="Heading1"/>
        <w:spacing w:before="62" w:line="480" w:lineRule="auto"/>
      </w:pPr>
    </w:p>
    <w:p w14:paraId="7EA08BA4" w14:textId="77777777" w:rsidR="00692CF7" w:rsidRDefault="00692CF7" w:rsidP="00C828AC">
      <w:pPr>
        <w:pStyle w:val="Heading1"/>
        <w:spacing w:before="62" w:line="480" w:lineRule="auto"/>
      </w:pPr>
    </w:p>
    <w:p w14:paraId="701A1088" w14:textId="77777777" w:rsidR="00692CF7" w:rsidRDefault="00692CF7" w:rsidP="00C828AC">
      <w:pPr>
        <w:pStyle w:val="Heading1"/>
        <w:spacing w:before="62" w:line="480" w:lineRule="auto"/>
      </w:pPr>
    </w:p>
    <w:p w14:paraId="32F91849" w14:textId="77777777" w:rsidR="00692CF7" w:rsidRDefault="00692CF7" w:rsidP="00C828AC">
      <w:pPr>
        <w:pStyle w:val="Heading1"/>
        <w:spacing w:before="62" w:line="480" w:lineRule="auto"/>
      </w:pPr>
    </w:p>
    <w:p w14:paraId="19256B22" w14:textId="77777777" w:rsidR="00692CF7" w:rsidRDefault="00692CF7" w:rsidP="00C828AC">
      <w:pPr>
        <w:pStyle w:val="Heading1"/>
        <w:spacing w:before="62" w:line="480" w:lineRule="auto"/>
      </w:pPr>
    </w:p>
    <w:p w14:paraId="4B8BBD2F" w14:textId="77777777" w:rsidR="00692CF7" w:rsidRDefault="00692CF7" w:rsidP="00C828AC">
      <w:pPr>
        <w:pStyle w:val="Heading1"/>
        <w:spacing w:before="62" w:line="480" w:lineRule="auto"/>
      </w:pPr>
    </w:p>
    <w:p w14:paraId="4AE59901" w14:textId="77777777" w:rsidR="00692CF7" w:rsidRDefault="00692CF7" w:rsidP="00C828AC">
      <w:pPr>
        <w:pStyle w:val="Heading1"/>
        <w:spacing w:before="62" w:line="480" w:lineRule="auto"/>
      </w:pPr>
    </w:p>
    <w:p w14:paraId="652B888A" w14:textId="77777777" w:rsidR="003C0B82" w:rsidRPr="00692CF7" w:rsidRDefault="00840CF8" w:rsidP="00C828AC">
      <w:pPr>
        <w:pStyle w:val="Heading1"/>
        <w:spacing w:before="62" w:line="480" w:lineRule="auto"/>
      </w:pPr>
      <w:r>
        <w:t>List of Figures</w:t>
      </w:r>
    </w:p>
    <w:p w14:paraId="5221F36B" w14:textId="77777777" w:rsidR="003C0B82" w:rsidRDefault="00840CF8" w:rsidP="00C828AC">
      <w:pPr>
        <w:pStyle w:val="BodyText"/>
        <w:tabs>
          <w:tab w:val="left" w:pos="3510"/>
          <w:tab w:val="left" w:pos="7787"/>
        </w:tabs>
        <w:spacing w:line="480" w:lineRule="auto"/>
        <w:ind w:left="220"/>
      </w:pPr>
      <w:r>
        <w:lastRenderedPageBreak/>
        <w:t>Fig. no.</w:t>
      </w:r>
      <w:r>
        <w:tab/>
        <w:t>Figure</w:t>
      </w:r>
      <w:r>
        <w:rPr>
          <w:spacing w:val="-8"/>
        </w:rPr>
        <w:t xml:space="preserve"> </w:t>
      </w:r>
      <w:r>
        <w:t>Caption</w:t>
      </w:r>
      <w:r>
        <w:tab/>
        <w:t>Page</w:t>
      </w:r>
    </w:p>
    <w:p w14:paraId="7B842F2D" w14:textId="77777777" w:rsidR="003C0B82" w:rsidRDefault="00840CF8" w:rsidP="00C828AC">
      <w:pPr>
        <w:pStyle w:val="ListParagraph"/>
        <w:numPr>
          <w:ilvl w:val="0"/>
          <w:numId w:val="5"/>
        </w:numPr>
        <w:tabs>
          <w:tab w:val="left" w:pos="1933"/>
          <w:tab w:val="left" w:pos="1934"/>
          <w:tab w:val="right" w:leader="dot" w:pos="8089"/>
        </w:tabs>
        <w:spacing w:before="277" w:line="480" w:lineRule="auto"/>
        <w:ind w:hanging="1392"/>
        <w:rPr>
          <w:sz w:val="24"/>
        </w:rPr>
      </w:pPr>
      <w:r>
        <w:rPr>
          <w:sz w:val="24"/>
        </w:rPr>
        <w:t>Basic</w:t>
      </w:r>
      <w:r>
        <w:rPr>
          <w:spacing w:val="-7"/>
          <w:sz w:val="24"/>
        </w:rPr>
        <w:t xml:space="preserve"> </w:t>
      </w:r>
      <w:r>
        <w:rPr>
          <w:sz w:val="24"/>
        </w:rPr>
        <w:t>TFET</w:t>
      </w:r>
      <w:r>
        <w:rPr>
          <w:spacing w:val="-6"/>
          <w:sz w:val="24"/>
        </w:rPr>
        <w:t xml:space="preserve"> </w:t>
      </w:r>
      <w:r>
        <w:rPr>
          <w:sz w:val="24"/>
        </w:rPr>
        <w:t>Structure</w:t>
      </w:r>
      <w:r>
        <w:rPr>
          <w:sz w:val="24"/>
        </w:rPr>
        <w:tab/>
        <w:t>6</w:t>
      </w:r>
    </w:p>
    <w:p w14:paraId="1912D35A" w14:textId="77777777" w:rsidR="003C0B82" w:rsidRDefault="00840CF8" w:rsidP="00C828AC">
      <w:pPr>
        <w:pStyle w:val="ListParagraph"/>
        <w:numPr>
          <w:ilvl w:val="0"/>
          <w:numId w:val="5"/>
        </w:numPr>
        <w:tabs>
          <w:tab w:val="left" w:pos="1969"/>
          <w:tab w:val="left" w:pos="1970"/>
        </w:tabs>
        <w:spacing w:before="140" w:line="480" w:lineRule="auto"/>
        <w:ind w:left="1969" w:hanging="1389"/>
        <w:rPr>
          <w:sz w:val="24"/>
        </w:rPr>
      </w:pPr>
      <w:commentRangeStart w:id="16"/>
      <w:r>
        <w:rPr>
          <w:sz w:val="24"/>
        </w:rPr>
        <w:t>A simple implementation of a TFET</w:t>
      </w:r>
      <w:commentRangeEnd w:id="16"/>
      <w:r>
        <w:rPr>
          <w:rStyle w:val="CommentReference"/>
        </w:rPr>
        <w:commentReference w:id="17"/>
      </w:r>
      <w:r>
        <w:rPr>
          <w:spacing w:val="-14"/>
          <w:sz w:val="24"/>
        </w:rPr>
        <w:t xml:space="preserve"> </w:t>
      </w:r>
      <w:r>
        <w:rPr>
          <w:sz w:val="24"/>
        </w:rPr>
        <w:t>and</w:t>
      </w:r>
      <w:r>
        <w:rPr>
          <w:rStyle w:val="CommentReference"/>
        </w:rPr>
        <w:commentReference w:id="16"/>
      </w:r>
    </w:p>
    <w:p w14:paraId="17E66A1E" w14:textId="08E7A257" w:rsidR="003C0B82" w:rsidRDefault="00840CF8" w:rsidP="00C828AC">
      <w:pPr>
        <w:pStyle w:val="BodyText"/>
        <w:tabs>
          <w:tab w:val="right" w:leader="dot" w:pos="8123"/>
        </w:tabs>
        <w:spacing w:before="142" w:line="480" w:lineRule="auto"/>
        <w:ind w:left="1972"/>
      </w:pPr>
      <w:del w:id="18" w:author="Satyabrat Sahoo" w:date="2018-07-20T23:15:00Z">
        <w:r w:rsidDel="00F6789E">
          <w:delText>the</w:delText>
        </w:r>
      </w:del>
      <w:ins w:id="19" w:author="Satyabrat Sahoo" w:date="2018-07-20T23:15:00Z">
        <w:r w:rsidR="00F6789E">
          <w:t>The</w:t>
        </w:r>
      </w:ins>
      <w:r>
        <w:rPr>
          <w:spacing w:val="-7"/>
        </w:rPr>
        <w:t xml:space="preserve"> </w:t>
      </w:r>
      <w:r>
        <w:t>biasing</w:t>
      </w:r>
      <w:r>
        <w:rPr>
          <w:spacing w:val="-11"/>
        </w:rPr>
        <w:t xml:space="preserve"> </w:t>
      </w:r>
      <w:r>
        <w:t>scheme</w:t>
      </w:r>
      <w:r>
        <w:tab/>
        <w:t>7</w:t>
      </w:r>
    </w:p>
    <w:p w14:paraId="7D81B5DF" w14:textId="77777777" w:rsidR="003C0B82" w:rsidRDefault="00840CF8" w:rsidP="00C828AC">
      <w:pPr>
        <w:pStyle w:val="ListParagraph"/>
        <w:numPr>
          <w:ilvl w:val="0"/>
          <w:numId w:val="5"/>
        </w:numPr>
        <w:tabs>
          <w:tab w:val="left" w:pos="1969"/>
          <w:tab w:val="left" w:pos="1970"/>
        </w:tabs>
        <w:spacing w:before="159" w:line="480" w:lineRule="auto"/>
        <w:ind w:left="1969" w:hanging="1389"/>
        <w:rPr>
          <w:sz w:val="24"/>
        </w:rPr>
      </w:pPr>
      <w:r>
        <w:rPr>
          <w:sz w:val="24"/>
        </w:rPr>
        <w:t>Band diagram of an n-type TFET in</w:t>
      </w:r>
      <w:r>
        <w:rPr>
          <w:spacing w:val="-19"/>
          <w:sz w:val="24"/>
        </w:rPr>
        <w:t xml:space="preserve"> </w:t>
      </w:r>
      <w:r>
        <w:rPr>
          <w:sz w:val="24"/>
        </w:rPr>
        <w:t>the</w:t>
      </w:r>
    </w:p>
    <w:p w14:paraId="742B15F5" w14:textId="77777777" w:rsidR="003C0B82" w:rsidRDefault="00840CF8" w:rsidP="00C828AC">
      <w:pPr>
        <w:pStyle w:val="BodyText"/>
        <w:tabs>
          <w:tab w:val="right" w:leader="dot" w:pos="8087"/>
        </w:tabs>
        <w:spacing w:before="139" w:line="480" w:lineRule="auto"/>
        <w:ind w:left="1969"/>
      </w:pPr>
      <w:r>
        <w:t>OFF-state and</w:t>
      </w:r>
      <w:r>
        <w:t xml:space="preserve"> in</w:t>
      </w:r>
      <w:r>
        <w:rPr>
          <w:spacing w:val="-7"/>
        </w:rPr>
        <w:t xml:space="preserve"> </w:t>
      </w:r>
      <w:r>
        <w:t>the</w:t>
      </w:r>
      <w:r>
        <w:rPr>
          <w:spacing w:val="-2"/>
        </w:rPr>
        <w:t xml:space="preserve"> </w:t>
      </w:r>
      <w:r>
        <w:t>ON-state</w:t>
      </w:r>
      <w:r>
        <w:tab/>
        <w:t>8</w:t>
      </w:r>
    </w:p>
    <w:p w14:paraId="33F65237" w14:textId="77777777" w:rsidR="003C0B82" w:rsidRDefault="00840CF8" w:rsidP="00C828AC">
      <w:pPr>
        <w:pStyle w:val="ListParagraph"/>
        <w:numPr>
          <w:ilvl w:val="0"/>
          <w:numId w:val="5"/>
        </w:numPr>
        <w:tabs>
          <w:tab w:val="left" w:pos="1969"/>
          <w:tab w:val="left" w:pos="1970"/>
        </w:tabs>
        <w:spacing w:before="157" w:line="480" w:lineRule="auto"/>
        <w:ind w:left="1969" w:hanging="1389"/>
        <w:rPr>
          <w:sz w:val="24"/>
        </w:rPr>
      </w:pPr>
      <w:commentRangeStart w:id="20"/>
      <w:r>
        <w:rPr>
          <w:sz w:val="24"/>
        </w:rPr>
        <w:t>Band diagram of a p-type TFET in</w:t>
      </w:r>
      <w:commentRangeEnd w:id="20"/>
      <w:r>
        <w:rPr>
          <w:spacing w:val="-19"/>
          <w:sz w:val="24"/>
        </w:rPr>
        <w:t xml:space="preserve"> </w:t>
      </w:r>
      <w:r>
        <w:rPr>
          <w:sz w:val="24"/>
        </w:rPr>
        <w:t>the</w:t>
      </w:r>
      <w:r>
        <w:rPr>
          <w:rStyle w:val="CommentReference"/>
        </w:rPr>
        <w:commentReference w:id="20"/>
      </w:r>
    </w:p>
    <w:p w14:paraId="63EBB81A" w14:textId="77777777" w:rsidR="003C0B82" w:rsidRDefault="00840CF8" w:rsidP="00C828AC">
      <w:pPr>
        <w:pStyle w:val="BodyText"/>
        <w:tabs>
          <w:tab w:val="right" w:leader="dot" w:pos="8135"/>
        </w:tabs>
        <w:spacing w:before="142" w:line="480" w:lineRule="auto"/>
        <w:ind w:left="1969"/>
      </w:pPr>
      <w:r>
        <w:t>OFF-state and in</w:t>
      </w:r>
      <w:r>
        <w:rPr>
          <w:spacing w:val="-7"/>
        </w:rPr>
        <w:t xml:space="preserve"> </w:t>
      </w:r>
      <w:r>
        <w:t>the</w:t>
      </w:r>
      <w:r>
        <w:rPr>
          <w:spacing w:val="-2"/>
        </w:rPr>
        <w:t xml:space="preserve"> </w:t>
      </w:r>
      <w:r>
        <w:t>ON-state</w:t>
      </w:r>
      <w:r>
        <w:tab/>
        <w:t>10</w:t>
      </w:r>
    </w:p>
    <w:p w14:paraId="6502B64D" w14:textId="77777777" w:rsidR="003C0B82" w:rsidRDefault="00840CF8" w:rsidP="00C828AC">
      <w:pPr>
        <w:pStyle w:val="ListParagraph"/>
        <w:numPr>
          <w:ilvl w:val="0"/>
          <w:numId w:val="5"/>
        </w:numPr>
        <w:tabs>
          <w:tab w:val="left" w:pos="1969"/>
          <w:tab w:val="left" w:pos="1970"/>
        </w:tabs>
        <w:spacing w:before="159" w:line="480" w:lineRule="auto"/>
        <w:ind w:left="1969" w:hanging="1389"/>
        <w:rPr>
          <w:sz w:val="24"/>
        </w:rPr>
      </w:pPr>
      <w:r>
        <w:rPr>
          <w:sz w:val="24"/>
        </w:rPr>
        <w:t>Simulated transfer characteristics of</w:t>
      </w:r>
      <w:r>
        <w:rPr>
          <w:spacing w:val="-10"/>
          <w:sz w:val="24"/>
        </w:rPr>
        <w:t xml:space="preserve"> </w:t>
      </w:r>
      <w:r>
        <w:rPr>
          <w:sz w:val="24"/>
        </w:rPr>
        <w:t>the</w:t>
      </w:r>
    </w:p>
    <w:p w14:paraId="3418A7A7" w14:textId="77777777" w:rsidR="003C0B82" w:rsidRDefault="00840CF8" w:rsidP="00C828AC">
      <w:pPr>
        <w:pStyle w:val="BodyText"/>
        <w:tabs>
          <w:tab w:val="right" w:leader="dot" w:pos="8219"/>
        </w:tabs>
        <w:spacing w:before="140" w:line="480" w:lineRule="auto"/>
        <w:ind w:left="1969"/>
      </w:pPr>
      <w:r>
        <w:t>TFET at</w:t>
      </w:r>
      <w:r>
        <w:rPr>
          <w:spacing w:val="-4"/>
        </w:rPr>
        <w:t xml:space="preserve"> </w:t>
      </w:r>
      <w:r>
        <w:t>VDS=</w:t>
      </w:r>
      <w:r>
        <w:rPr>
          <w:spacing w:val="-5"/>
        </w:rPr>
        <w:t xml:space="preserve"> </w:t>
      </w:r>
      <w:r>
        <w:t>1V</w:t>
      </w:r>
      <w:r>
        <w:tab/>
        <w:t>11</w:t>
      </w:r>
    </w:p>
    <w:p w14:paraId="30E478ED" w14:textId="77777777" w:rsidR="003C0B82" w:rsidRDefault="00840CF8" w:rsidP="00C828AC">
      <w:pPr>
        <w:pStyle w:val="ListParagraph"/>
        <w:numPr>
          <w:ilvl w:val="0"/>
          <w:numId w:val="5"/>
        </w:numPr>
        <w:tabs>
          <w:tab w:val="left" w:pos="1969"/>
          <w:tab w:val="left" w:pos="1970"/>
        </w:tabs>
        <w:spacing w:before="159" w:line="480" w:lineRule="auto"/>
        <w:ind w:left="1969" w:hanging="1389"/>
        <w:rPr>
          <w:sz w:val="24"/>
        </w:rPr>
      </w:pPr>
      <w:r>
        <w:rPr>
          <w:sz w:val="24"/>
        </w:rPr>
        <w:t>Silicon on insulator tunnel field–effect</w:t>
      </w:r>
    </w:p>
    <w:p w14:paraId="47FFEBF9" w14:textId="77777777" w:rsidR="003C0B82" w:rsidRDefault="00840CF8" w:rsidP="00C828AC">
      <w:pPr>
        <w:pStyle w:val="BodyText"/>
        <w:tabs>
          <w:tab w:val="right" w:leader="dot" w:pos="8159"/>
        </w:tabs>
        <w:spacing w:before="142" w:line="480" w:lineRule="auto"/>
        <w:ind w:left="1972"/>
      </w:pPr>
      <w:r>
        <w:t>Transistor</w:t>
      </w:r>
      <w:r>
        <w:tab/>
        <w:t>12</w:t>
      </w:r>
    </w:p>
    <w:p w14:paraId="400C7B0F" w14:textId="77777777" w:rsidR="003C0B82" w:rsidRDefault="00840CF8" w:rsidP="00C828AC">
      <w:pPr>
        <w:pStyle w:val="ListParagraph"/>
        <w:numPr>
          <w:ilvl w:val="0"/>
          <w:numId w:val="5"/>
        </w:numPr>
        <w:tabs>
          <w:tab w:val="left" w:pos="1933"/>
          <w:tab w:val="left" w:pos="1934"/>
        </w:tabs>
        <w:spacing w:before="159" w:line="480" w:lineRule="auto"/>
        <w:ind w:right="2766" w:hanging="1392"/>
        <w:rPr>
          <w:sz w:val="24"/>
        </w:rPr>
      </w:pPr>
      <w:r>
        <w:rPr>
          <w:sz w:val="24"/>
        </w:rPr>
        <w:t xml:space="preserve">Transfer characteristics of the DGTFET with the </w:t>
      </w:r>
      <w:r>
        <w:rPr>
          <w:sz w:val="24"/>
        </w:rPr>
        <w:t>same doping on the source</w:t>
      </w:r>
      <w:r>
        <w:rPr>
          <w:spacing w:val="-30"/>
          <w:sz w:val="24"/>
        </w:rPr>
        <w:t xml:space="preserve"> </w:t>
      </w:r>
      <w:r>
        <w:rPr>
          <w:sz w:val="24"/>
        </w:rPr>
        <w:t>and</w:t>
      </w:r>
    </w:p>
    <w:p w14:paraId="39D9D2DB" w14:textId="6F550B2D" w:rsidR="003C0B82" w:rsidRDefault="00840CF8" w:rsidP="00C828AC">
      <w:pPr>
        <w:pStyle w:val="BodyText"/>
        <w:tabs>
          <w:tab w:val="right" w:leader="dot" w:pos="8231"/>
        </w:tabs>
        <w:spacing w:before="54" w:line="480" w:lineRule="auto"/>
        <w:ind w:left="1971"/>
      </w:pPr>
      <w:del w:id="21" w:author="Satyabrat Sahoo" w:date="2018-07-20T23:15:00Z">
        <w:r w:rsidDel="00F6789E">
          <w:delText>the</w:delText>
        </w:r>
      </w:del>
      <w:ins w:id="22" w:author="Satyabrat Sahoo" w:date="2018-07-20T23:15:00Z">
        <w:r w:rsidR="00F6789E">
          <w:t>The</w:t>
        </w:r>
      </w:ins>
      <w:r>
        <w:rPr>
          <w:spacing w:val="-5"/>
        </w:rPr>
        <w:t xml:space="preserve"> </w:t>
      </w:r>
      <w:r>
        <w:t>drain</w:t>
      </w:r>
      <w:r>
        <w:tab/>
        <w:t>15</w:t>
      </w:r>
    </w:p>
    <w:p w14:paraId="747ADE51" w14:textId="77777777" w:rsidR="003C0B82" w:rsidRDefault="003C0B82" w:rsidP="00C828AC">
      <w:pPr>
        <w:spacing w:line="480" w:lineRule="auto"/>
        <w:sectPr w:rsidR="003C0B82">
          <w:pgSz w:w="11930" w:h="16860"/>
          <w:pgMar w:top="1340" w:right="1320" w:bottom="1180" w:left="1220" w:header="0" w:footer="988" w:gutter="0"/>
          <w:cols w:space="720"/>
        </w:sectPr>
      </w:pPr>
    </w:p>
    <w:p w14:paraId="28AFC390" w14:textId="77777777" w:rsidR="003C0B82" w:rsidRDefault="00840CF8" w:rsidP="00C828AC">
      <w:pPr>
        <w:pStyle w:val="Heading1"/>
        <w:numPr>
          <w:ilvl w:val="0"/>
          <w:numId w:val="6"/>
        </w:numPr>
        <w:tabs>
          <w:tab w:val="left" w:pos="4499"/>
          <w:tab w:val="left" w:pos="4500"/>
        </w:tabs>
        <w:spacing w:before="67" w:line="480" w:lineRule="auto"/>
        <w:ind w:left="4499" w:hanging="689"/>
        <w:jc w:val="left"/>
      </w:pPr>
      <w:bookmarkStart w:id="23" w:name="IV._Introduction"/>
      <w:bookmarkEnd w:id="23"/>
      <w:r>
        <w:lastRenderedPageBreak/>
        <w:t>Introduction</w:t>
      </w:r>
    </w:p>
    <w:p w14:paraId="79EE21C8" w14:textId="77777777" w:rsidR="003C0B82" w:rsidRDefault="003C0B82" w:rsidP="00C828AC">
      <w:pPr>
        <w:pStyle w:val="BodyText"/>
        <w:spacing w:line="480" w:lineRule="auto"/>
        <w:rPr>
          <w:b/>
          <w:sz w:val="26"/>
        </w:rPr>
      </w:pPr>
    </w:p>
    <w:p w14:paraId="3F92F7E2" w14:textId="77777777" w:rsidR="003C0B82" w:rsidRDefault="00840CF8" w:rsidP="00C828AC">
      <w:pPr>
        <w:pStyle w:val="BodyText"/>
        <w:spacing w:before="183" w:line="480" w:lineRule="auto"/>
        <w:ind w:left="217" w:right="208"/>
        <w:jc w:val="both"/>
      </w:pPr>
      <w:commentRangeStart w:id="24"/>
      <w:commentRangeStart w:id="25"/>
      <w:r>
        <w:t>As it scales MOSFETs down, the power supply voltage should also go down to reduce power density. For example, a 45-nm low-operating-power device should have a power</w:t>
      </w:r>
      <w:commentRangeEnd w:id="24"/>
      <w:commentRangeEnd w:id="25"/>
      <w:r>
        <w:rPr>
          <w:rStyle w:val="CommentReference"/>
        </w:rPr>
        <w:commentReference w:id="26"/>
      </w:r>
      <w:r>
        <w:rPr>
          <w:spacing w:val="-17"/>
        </w:rPr>
        <w:t xml:space="preserve"> </w:t>
      </w:r>
      <w:r>
        <w:t>supply</w:t>
      </w:r>
      <w:r>
        <w:rPr>
          <w:spacing w:val="-23"/>
        </w:rPr>
        <w:t xml:space="preserve"> </w:t>
      </w:r>
      <w:r>
        <w:t>voltage</w:t>
      </w:r>
      <w:r>
        <w:rPr>
          <w:spacing w:val="-14"/>
        </w:rPr>
        <w:t xml:space="preserve"> </w:t>
      </w:r>
      <w:r>
        <w:t>of</w:t>
      </w:r>
      <w:r>
        <w:rPr>
          <w:spacing w:val="-17"/>
        </w:rPr>
        <w:t xml:space="preserve"> </w:t>
      </w:r>
      <w:r>
        <w:t>0.9</w:t>
      </w:r>
      <w:r>
        <w:rPr>
          <w:spacing w:val="-16"/>
        </w:rPr>
        <w:t xml:space="preserve"> </w:t>
      </w:r>
      <w:r>
        <w:t>V.</w:t>
      </w:r>
      <w:r>
        <w:rPr>
          <w:spacing w:val="-9"/>
        </w:rPr>
        <w:t xml:space="preserve"> </w:t>
      </w:r>
      <w:r>
        <w:t>To</w:t>
      </w:r>
      <w:r>
        <w:rPr>
          <w:spacing w:val="-13"/>
        </w:rPr>
        <w:t xml:space="preserve"> </w:t>
      </w:r>
      <w:r>
        <w:t>maintain</w:t>
      </w:r>
      <w:r>
        <w:rPr>
          <w:spacing w:val="-13"/>
        </w:rPr>
        <w:t xml:space="preserve"> </w:t>
      </w:r>
      <w:r>
        <w:t>a</w:t>
      </w:r>
      <w:r>
        <w:rPr>
          <w:spacing w:val="-17"/>
        </w:rPr>
        <w:t xml:space="preserve"> </w:t>
      </w:r>
      <w:r>
        <w:t>high</w:t>
      </w:r>
      <w:r>
        <w:rPr>
          <w:spacing w:val="-13"/>
        </w:rPr>
        <w:t xml:space="preserve"> </w:t>
      </w:r>
      <w:r>
        <w:t>ON-state</w:t>
      </w:r>
      <w:r>
        <w:rPr>
          <w:spacing w:val="-14"/>
        </w:rPr>
        <w:t xml:space="preserve"> </w:t>
      </w:r>
      <w:r>
        <w:t>current</w:t>
      </w:r>
      <w:r>
        <w:rPr>
          <w:spacing w:val="-11"/>
        </w:rPr>
        <w:t xml:space="preserve"> </w:t>
      </w:r>
      <w:r>
        <w:t>with</w:t>
      </w:r>
      <w:r>
        <w:rPr>
          <w:spacing w:val="-16"/>
        </w:rPr>
        <w:t xml:space="preserve"> </w:t>
      </w:r>
      <w:r>
        <w:t>an</w:t>
      </w:r>
      <w:r>
        <w:rPr>
          <w:spacing w:val="-13"/>
        </w:rPr>
        <w:t xml:space="preserve"> </w:t>
      </w:r>
      <w:r>
        <w:t>acceptable OFF-state leakage, a reduction of the subthreshold swing (SS) is necessary and has emerged as one of the most important technological issues. However, even in the ideal case of inﬁnit</w:t>
      </w:r>
      <w:r>
        <w:t>e gate capacitance, the SS of MOSFETs cannot be reduced below 60 mV/dec at room temperature. They have proposed some novel devices to achieve a sub-60- mV/dec SS such as impact-ionization MOS devices, nanoelectromechanical FETs, suspended gate</w:t>
      </w:r>
      <w:r>
        <w:rPr>
          <w:spacing w:val="-12"/>
        </w:rPr>
        <w:t xml:space="preserve"> </w:t>
      </w:r>
      <w:r>
        <w:t>MOSFETs</w:t>
      </w:r>
      <w:r>
        <w:rPr>
          <w:rStyle w:val="CommentReference"/>
        </w:rPr>
        <w:commentReference w:id="24"/>
      </w:r>
      <w:r>
        <w:rPr>
          <w:rStyle w:val="CommentReference"/>
        </w:rPr>
        <w:commentReference w:id="25"/>
      </w:r>
    </w:p>
    <w:p w14:paraId="2B49E2AD" w14:textId="5A96B3CB" w:rsidR="003C0B82" w:rsidRDefault="00840CF8" w:rsidP="00C828AC">
      <w:pPr>
        <w:pStyle w:val="BodyText"/>
        <w:spacing w:line="480" w:lineRule="auto"/>
        <w:ind w:left="217" w:right="211"/>
        <w:jc w:val="both"/>
      </w:pPr>
      <w:commentRangeStart w:id="27"/>
      <w:commentRangeStart w:id="28"/>
      <w:commentRangeStart w:id="29"/>
      <w:del w:id="30" w:author="Satyabrat Sahoo" w:date="2018-07-20T23:16:00Z">
        <w:r w:rsidDel="00F6789E">
          <w:delText>,</w:delText>
        </w:r>
      </w:del>
      <w:ins w:id="31" w:author="Satyabrat Sahoo" w:date="2018-07-20T23:16:00Z">
        <w:r w:rsidR="00F6789E">
          <w:t xml:space="preserve">, </w:t>
        </w:r>
      </w:ins>
      <w:r>
        <w:br/>
        <w:t>and tunneling FETs (TFETs). Among them, this report focuses on the TFET. The TFET is a gated P-N diode operating under reverse bias, Unlike the MOSFET which uses thermal carrier injection, the TFET uses the band-to-band tunneling as a source carrier in</w:t>
      </w:r>
      <w:r>
        <w:t>jection mechanism.</w:t>
      </w:r>
      <w:commentRangeEnd w:id="28"/>
      <w:commentRangeEnd w:id="29"/>
      <w:r>
        <w:rPr>
          <w:rStyle w:val="CommentReference"/>
        </w:rPr>
        <w:commentReference w:id="32"/>
      </w:r>
      <w:commentRangeEnd w:id="27"/>
      <w:r>
        <w:rPr>
          <w:rStyle w:val="CommentReference"/>
        </w:rPr>
        <w:commentReference w:id="33"/>
      </w:r>
      <w:r>
        <w:rPr>
          <w:rStyle w:val="CommentReference"/>
        </w:rPr>
        <w:commentReference w:id="27"/>
      </w:r>
      <w:r>
        <w:rPr>
          <w:rStyle w:val="CommentReference"/>
        </w:rPr>
        <w:commentReference w:id="28"/>
      </w:r>
      <w:r>
        <w:rPr>
          <w:rStyle w:val="CommentReference"/>
        </w:rPr>
        <w:commentReference w:id="29"/>
      </w:r>
    </w:p>
    <w:p w14:paraId="180BF231" w14:textId="77777777" w:rsidR="003C0B82" w:rsidRDefault="003C0B82" w:rsidP="00C828AC">
      <w:pPr>
        <w:pStyle w:val="BodyText"/>
        <w:spacing w:line="480" w:lineRule="auto"/>
        <w:rPr>
          <w:sz w:val="20"/>
        </w:rPr>
      </w:pPr>
    </w:p>
    <w:p w14:paraId="1D56F5BB" w14:textId="77777777" w:rsidR="003C0B82" w:rsidRDefault="003C0B82" w:rsidP="00C828AC">
      <w:pPr>
        <w:pStyle w:val="BodyText"/>
        <w:spacing w:line="480" w:lineRule="auto"/>
        <w:rPr>
          <w:sz w:val="20"/>
        </w:rPr>
      </w:pPr>
    </w:p>
    <w:p w14:paraId="2C1DB5B1" w14:textId="77777777" w:rsidR="003C0B82" w:rsidRPr="00692CF7" w:rsidRDefault="00840CF8" w:rsidP="00C828AC">
      <w:pPr>
        <w:pStyle w:val="BodyText"/>
        <w:spacing w:before="10" w:line="480" w:lineRule="auto"/>
        <w:rPr>
          <w:sz w:val="13"/>
        </w:rPr>
      </w:pPr>
      <w:r>
        <w:rPr>
          <w:noProof/>
          <w:lang w:val="en-IN" w:eastAsia="en-IN"/>
        </w:rPr>
        <w:drawing>
          <wp:anchor distT="0" distB="0" distL="0" distR="0" simplePos="0" relativeHeight="251662336" behindDoc="0" locked="0" layoutInCell="1" allowOverlap="1">
            <wp:simplePos x="0" y="0"/>
            <wp:positionH relativeFrom="page">
              <wp:posOffset>1677671</wp:posOffset>
            </wp:positionH>
            <wp:positionV relativeFrom="paragraph">
              <wp:posOffset>126436</wp:posOffset>
            </wp:positionV>
            <wp:extent cx="4765414" cy="184356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4765414" cy="1843563"/>
                    </a:xfrm>
                    <a:prstGeom prst="rect">
                      <a:avLst/>
                    </a:prstGeom>
                  </pic:spPr>
                </pic:pic>
              </a:graphicData>
            </a:graphic>
          </wp:anchor>
        </w:drawing>
      </w:r>
    </w:p>
    <w:p w14:paraId="0AD007F8" w14:textId="77777777" w:rsidR="003C0B82" w:rsidRDefault="00840CF8" w:rsidP="00C828AC">
      <w:pPr>
        <w:pStyle w:val="Heading1"/>
        <w:spacing w:line="480" w:lineRule="auto"/>
        <w:ind w:left="479"/>
      </w:pPr>
      <w:bookmarkStart w:id="34" w:name="FIGURE_1"/>
      <w:bookmarkEnd w:id="34"/>
      <w:r>
        <w:t>FIGURE 1</w:t>
      </w:r>
    </w:p>
    <w:p w14:paraId="69CE5F34" w14:textId="77777777" w:rsidR="003C0B82" w:rsidRDefault="003C0B82" w:rsidP="00C828AC">
      <w:pPr>
        <w:pStyle w:val="BodyText"/>
        <w:spacing w:before="7" w:line="480" w:lineRule="auto"/>
        <w:rPr>
          <w:b/>
          <w:sz w:val="23"/>
        </w:rPr>
      </w:pPr>
    </w:p>
    <w:p w14:paraId="2D272AE1" w14:textId="77777777" w:rsidR="003C0B82" w:rsidRDefault="00840CF8" w:rsidP="00C828AC">
      <w:pPr>
        <w:pStyle w:val="BodyText"/>
        <w:spacing w:line="480" w:lineRule="auto"/>
        <w:ind w:left="580"/>
      </w:pPr>
      <w:r>
        <w:t>Basic TFET structure [1].</w:t>
      </w:r>
    </w:p>
    <w:p w14:paraId="52A4BD2C" w14:textId="77777777" w:rsidR="00692CF7" w:rsidRDefault="00692CF7" w:rsidP="00C828AC">
      <w:pPr>
        <w:pStyle w:val="BodyText"/>
        <w:spacing w:line="480" w:lineRule="auto"/>
        <w:ind w:left="580"/>
      </w:pPr>
    </w:p>
    <w:p w14:paraId="14FA2D1C" w14:textId="77777777" w:rsidR="003C0B82" w:rsidRDefault="00840CF8" w:rsidP="00C828AC">
      <w:pPr>
        <w:pStyle w:val="Heading1"/>
        <w:numPr>
          <w:ilvl w:val="0"/>
          <w:numId w:val="6"/>
        </w:numPr>
        <w:tabs>
          <w:tab w:val="left" w:pos="925"/>
          <w:tab w:val="left" w:pos="4480"/>
        </w:tabs>
        <w:spacing w:before="64" w:line="480" w:lineRule="auto"/>
        <w:ind w:left="4480" w:hanging="598"/>
        <w:jc w:val="left"/>
      </w:pPr>
      <w:bookmarkStart w:id="35" w:name="V._Methodology"/>
      <w:bookmarkEnd w:id="35"/>
      <w:r>
        <w:t>Methodology</w:t>
      </w:r>
    </w:p>
    <w:p w14:paraId="5CA142C4" w14:textId="77777777" w:rsidR="003C0B82" w:rsidRDefault="00840CF8" w:rsidP="00C828AC">
      <w:pPr>
        <w:pStyle w:val="BodyText"/>
        <w:spacing w:before="48" w:line="480" w:lineRule="auto"/>
        <w:ind w:left="539"/>
      </w:pPr>
      <w:r>
        <w:t>DEVICE STRUCTURE</w:t>
      </w:r>
    </w:p>
    <w:p w14:paraId="318B50DD" w14:textId="77777777" w:rsidR="003C0B82" w:rsidRDefault="00840CF8" w:rsidP="00C828AC">
      <w:pPr>
        <w:pStyle w:val="BodyText"/>
        <w:spacing w:before="3" w:line="480" w:lineRule="auto"/>
        <w:rPr>
          <w:sz w:val="27"/>
        </w:rPr>
      </w:pPr>
      <w:r>
        <w:rPr>
          <w:noProof/>
          <w:lang w:val="en-IN" w:eastAsia="en-IN"/>
        </w:rPr>
        <w:drawing>
          <wp:anchor distT="0" distB="0" distL="0" distR="0" simplePos="0" relativeHeight="251658240" behindDoc="0" locked="0" layoutInCell="1" allowOverlap="1">
            <wp:simplePos x="0" y="0"/>
            <wp:positionH relativeFrom="page">
              <wp:posOffset>1488439</wp:posOffset>
            </wp:positionH>
            <wp:positionV relativeFrom="paragraph">
              <wp:posOffset>223956</wp:posOffset>
            </wp:positionV>
            <wp:extent cx="4772030" cy="35909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4772030" cy="3590925"/>
                    </a:xfrm>
                    <a:prstGeom prst="rect">
                      <a:avLst/>
                    </a:prstGeom>
                  </pic:spPr>
                </pic:pic>
              </a:graphicData>
            </a:graphic>
          </wp:anchor>
        </w:drawing>
      </w:r>
    </w:p>
    <w:p w14:paraId="48AA0B32" w14:textId="77777777" w:rsidR="003C0B82" w:rsidRPr="00692CF7" w:rsidRDefault="00840CF8" w:rsidP="00C828AC">
      <w:pPr>
        <w:pStyle w:val="Heading1"/>
        <w:spacing w:before="185" w:line="480" w:lineRule="auto"/>
        <w:ind w:left="359"/>
      </w:pPr>
      <w:bookmarkStart w:id="36" w:name="F_IGURE_2"/>
      <w:bookmarkEnd w:id="36"/>
      <w:r>
        <w:t>FIGURE 2</w:t>
      </w:r>
    </w:p>
    <w:p w14:paraId="3E7C5FFF" w14:textId="77777777" w:rsidR="003C0B82" w:rsidRDefault="00840CF8" w:rsidP="00C828AC">
      <w:pPr>
        <w:pStyle w:val="BodyText"/>
        <w:spacing w:before="90" w:line="480" w:lineRule="auto"/>
        <w:ind w:left="220"/>
      </w:pPr>
      <w:r>
        <w:t>A simple implementation of a TFET and the biasing scheme: (a) n-type TFET</w:t>
      </w:r>
    </w:p>
    <w:p w14:paraId="447B8384" w14:textId="2F6E2714" w:rsidR="003C0B82" w:rsidRPr="00692CF7" w:rsidRDefault="00840CF8" w:rsidP="00C828AC">
      <w:pPr>
        <w:pStyle w:val="ListParagraph"/>
        <w:numPr>
          <w:ilvl w:val="0"/>
          <w:numId w:val="4"/>
        </w:numPr>
        <w:tabs>
          <w:tab w:val="left" w:pos="556"/>
        </w:tabs>
        <w:spacing w:before="161" w:line="480" w:lineRule="auto"/>
        <w:rPr>
          <w:sz w:val="24"/>
        </w:rPr>
      </w:pPr>
      <w:del w:id="37" w:author="Satyabrat Sahoo" w:date="2018-07-20T23:16:00Z">
        <w:r w:rsidDel="00F6789E">
          <w:rPr>
            <w:sz w:val="24"/>
          </w:rPr>
          <w:delText>p-type</w:delText>
        </w:r>
      </w:del>
      <w:ins w:id="38" w:author="Satyabrat Sahoo" w:date="2018-07-20T23:16:00Z">
        <w:r w:rsidR="00F6789E">
          <w:rPr>
            <w:sz w:val="24"/>
          </w:rPr>
          <w:t>P-type</w:t>
        </w:r>
      </w:ins>
      <w:r>
        <w:rPr>
          <w:sz w:val="24"/>
        </w:rPr>
        <w:t xml:space="preserve"> TFET</w:t>
      </w:r>
      <w:r>
        <w:rPr>
          <w:spacing w:val="-1"/>
          <w:sz w:val="24"/>
        </w:rPr>
        <w:t xml:space="preserve"> </w:t>
      </w:r>
      <w:r>
        <w:rPr>
          <w:sz w:val="24"/>
        </w:rPr>
        <w:t>[1].</w:t>
      </w:r>
    </w:p>
    <w:p w14:paraId="51713C8A" w14:textId="7750EA79" w:rsidR="003C0B82" w:rsidRDefault="00840CF8" w:rsidP="00C828AC">
      <w:pPr>
        <w:pStyle w:val="BodyText"/>
        <w:spacing w:before="1" w:line="480" w:lineRule="auto"/>
        <w:ind w:left="219" w:right="106"/>
        <w:jc w:val="both"/>
      </w:pPr>
      <w:commentRangeStart w:id="39"/>
      <w:r>
        <w:t xml:space="preserve">In simple terms, the TFET is a gated reverse bias </w:t>
      </w:r>
      <w:r>
        <w:t xml:space="preserve">p-in structure. It shows a simple implementation of an n-type and p-type TFET in above </w:t>
      </w:r>
      <w:del w:id="40" w:author="Satyabrat Sahoo" w:date="2018-07-20T23:16:00Z">
        <w:r w:rsidDel="00F6789E">
          <w:delText>figure.,</w:delText>
        </w:r>
      </w:del>
      <w:ins w:id="41" w:author="Satyabrat Sahoo" w:date="2018-07-20T23:16:00Z">
        <w:r w:rsidR="00F6789E">
          <w:t>figure.</w:t>
        </w:r>
      </w:ins>
      <w:r>
        <w:t xml:space="preserve"> the most distinguishing feature of a TFET is the doping of the drain and the source. The doping of the drain and the source are of opposite types in a TFET. In </w:t>
      </w:r>
      <w:r>
        <w:t>contrast, the drain and the source doping are of the</w:t>
      </w:r>
      <w:commentRangeEnd w:id="39"/>
      <w:r>
        <w:rPr>
          <w:rStyle w:val="CommentReference"/>
        </w:rPr>
        <w:commentReference w:id="42"/>
      </w:r>
      <w:r>
        <w:rPr>
          <w:rStyle w:val="CommentReference"/>
        </w:rPr>
        <w:commentReference w:id="43"/>
      </w:r>
      <w:r>
        <w:rPr>
          <w:spacing w:val="-7"/>
        </w:rPr>
        <w:t xml:space="preserve"> </w:t>
      </w:r>
      <w:r>
        <w:t>same</w:t>
      </w:r>
      <w:r>
        <w:rPr>
          <w:spacing w:val="-5"/>
        </w:rPr>
        <w:t xml:space="preserve"> </w:t>
      </w:r>
      <w:r>
        <w:t>type</w:t>
      </w:r>
      <w:r>
        <w:rPr>
          <w:spacing w:val="-5"/>
        </w:rPr>
        <w:t xml:space="preserve"> </w:t>
      </w:r>
      <w:r>
        <w:t>in</w:t>
      </w:r>
      <w:r>
        <w:rPr>
          <w:spacing w:val="-4"/>
        </w:rPr>
        <w:t xml:space="preserve"> </w:t>
      </w:r>
      <w:r>
        <w:t>a</w:t>
      </w:r>
      <w:r>
        <w:rPr>
          <w:spacing w:val="-5"/>
        </w:rPr>
        <w:t xml:space="preserve"> </w:t>
      </w:r>
      <w:r>
        <w:t>conventional</w:t>
      </w:r>
      <w:r>
        <w:rPr>
          <w:spacing w:val="-3"/>
        </w:rPr>
        <w:t xml:space="preserve"> </w:t>
      </w:r>
      <w:r>
        <w:t>MOSFET.</w:t>
      </w:r>
      <w:r>
        <w:rPr>
          <w:spacing w:val="-1"/>
        </w:rPr>
        <w:t xml:space="preserve"> </w:t>
      </w:r>
      <w:r>
        <w:t>For</w:t>
      </w:r>
      <w:r>
        <w:rPr>
          <w:spacing w:val="-5"/>
        </w:rPr>
        <w:t xml:space="preserve"> </w:t>
      </w:r>
      <w:r>
        <w:t>an n-type</w:t>
      </w:r>
      <w:r>
        <w:rPr>
          <w:spacing w:val="-5"/>
        </w:rPr>
        <w:t xml:space="preserve"> </w:t>
      </w:r>
      <w:r>
        <w:t>of</w:t>
      </w:r>
      <w:r>
        <w:rPr>
          <w:spacing w:val="-5"/>
        </w:rPr>
        <w:t xml:space="preserve"> </w:t>
      </w:r>
      <w:r>
        <w:t>TFET,</w:t>
      </w:r>
      <w:r>
        <w:rPr>
          <w:spacing w:val="-1"/>
        </w:rPr>
        <w:t xml:space="preserve"> it dope </w:t>
      </w:r>
      <w:r>
        <w:t>the</w:t>
      </w:r>
      <w:r>
        <w:rPr>
          <w:spacing w:val="-5"/>
        </w:rPr>
        <w:t xml:space="preserve"> </w:t>
      </w:r>
      <w:r>
        <w:t>drain</w:t>
      </w:r>
      <w:r>
        <w:rPr>
          <w:spacing w:val="-4"/>
        </w:rPr>
        <w:t xml:space="preserve"> </w:t>
      </w:r>
      <w:r>
        <w:t>n</w:t>
      </w:r>
      <w:r>
        <w:rPr>
          <w:position w:val="10"/>
        </w:rPr>
        <w:t>+</w:t>
      </w:r>
      <w:r>
        <w:rPr>
          <w:spacing w:val="-5"/>
          <w:position w:val="10"/>
        </w:rPr>
        <w:t xml:space="preserve"> </w:t>
      </w:r>
      <w:r>
        <w:t>while it dope the</w:t>
      </w:r>
      <w:r>
        <w:rPr>
          <w:spacing w:val="-7"/>
        </w:rPr>
        <w:t xml:space="preserve"> </w:t>
      </w:r>
      <w:r>
        <w:t>source</w:t>
      </w:r>
      <w:r>
        <w:rPr>
          <w:spacing w:val="-4"/>
        </w:rPr>
        <w:t xml:space="preserve"> </w:t>
      </w:r>
      <w:r>
        <w:t>p</w:t>
      </w:r>
      <w:r>
        <w:rPr>
          <w:position w:val="10"/>
        </w:rPr>
        <w:t>+</w:t>
      </w:r>
      <w:r>
        <w:t>.</w:t>
      </w:r>
      <w:r>
        <w:rPr>
          <w:spacing w:val="-1"/>
        </w:rPr>
        <w:t xml:space="preserve"> </w:t>
      </w:r>
      <w:r>
        <w:t>For</w:t>
      </w:r>
      <w:r>
        <w:rPr>
          <w:spacing w:val="-7"/>
        </w:rPr>
        <w:t xml:space="preserve"> </w:t>
      </w:r>
      <w:r>
        <w:t>a</w:t>
      </w:r>
      <w:r>
        <w:rPr>
          <w:spacing w:val="-5"/>
        </w:rPr>
        <w:t xml:space="preserve"> </w:t>
      </w:r>
      <w:r>
        <w:t>p-type</w:t>
      </w:r>
      <w:r>
        <w:rPr>
          <w:spacing w:val="-7"/>
        </w:rPr>
        <w:t xml:space="preserve"> </w:t>
      </w:r>
      <w:r>
        <w:t>TFET,</w:t>
      </w:r>
      <w:r>
        <w:rPr>
          <w:spacing w:val="-4"/>
        </w:rPr>
        <w:t xml:space="preserve"> it dope </w:t>
      </w:r>
      <w:r>
        <w:t>the</w:t>
      </w:r>
      <w:r>
        <w:rPr>
          <w:spacing w:val="-5"/>
        </w:rPr>
        <w:t xml:space="preserve"> </w:t>
      </w:r>
      <w:r>
        <w:t>drain</w:t>
      </w:r>
      <w:r>
        <w:rPr>
          <w:spacing w:val="-6"/>
        </w:rPr>
        <w:t xml:space="preserve"> </w:t>
      </w:r>
      <w:r>
        <w:t>p</w:t>
      </w:r>
      <w:r>
        <w:rPr>
          <w:position w:val="10"/>
        </w:rPr>
        <w:t>+</w:t>
      </w:r>
      <w:r>
        <w:rPr>
          <w:spacing w:val="-5"/>
          <w:position w:val="10"/>
        </w:rPr>
        <w:t xml:space="preserve"> </w:t>
      </w:r>
      <w:r>
        <w:t>while</w:t>
      </w:r>
      <w:r>
        <w:rPr>
          <w:spacing w:val="-5"/>
        </w:rPr>
        <w:t xml:space="preserve"> it dope </w:t>
      </w:r>
      <w:r>
        <w:t>the</w:t>
      </w:r>
      <w:r>
        <w:rPr>
          <w:spacing w:val="-5"/>
        </w:rPr>
        <w:t xml:space="preserve"> </w:t>
      </w:r>
      <w:r>
        <w:t>source</w:t>
      </w:r>
      <w:r>
        <w:rPr>
          <w:spacing w:val="-5"/>
        </w:rPr>
        <w:t xml:space="preserve"> </w:t>
      </w:r>
      <w:r>
        <w:t>n</w:t>
      </w:r>
      <w:r>
        <w:rPr>
          <w:position w:val="10"/>
        </w:rPr>
        <w:t>+</w:t>
      </w:r>
      <w:r>
        <w:t xml:space="preserve">. The channel is an </w:t>
      </w:r>
      <w:r>
        <w:t>intrinsic or doped p-type or</w:t>
      </w:r>
      <w:r>
        <w:rPr>
          <w:spacing w:val="-19"/>
        </w:rPr>
        <w:t xml:space="preserve"> </w:t>
      </w:r>
      <w:r>
        <w:t>n-type</w:t>
      </w:r>
      <w:r>
        <w:rPr>
          <w:rStyle w:val="CommentReference"/>
        </w:rPr>
        <w:commentReference w:id="39"/>
      </w:r>
    </w:p>
    <w:p w14:paraId="7DE77843" w14:textId="77777777" w:rsidR="003C0B82" w:rsidRDefault="003C0B82" w:rsidP="00C828AC">
      <w:pPr>
        <w:spacing w:line="480" w:lineRule="auto"/>
        <w:jc w:val="both"/>
        <w:sectPr w:rsidR="003C0B82">
          <w:pgSz w:w="11930" w:h="16860"/>
          <w:pgMar w:top="1340" w:right="1320" w:bottom="1180" w:left="1220" w:header="0" w:footer="988" w:gutter="0"/>
          <w:cols w:space="720"/>
        </w:sectPr>
      </w:pPr>
    </w:p>
    <w:p w14:paraId="33FD956E" w14:textId="63BB360F" w:rsidR="003C0B82" w:rsidRPr="00692CF7" w:rsidRDefault="00840CF8" w:rsidP="00C828AC">
      <w:pPr>
        <w:pStyle w:val="BodyText"/>
        <w:spacing w:before="72" w:line="480" w:lineRule="auto"/>
        <w:ind w:left="220" w:right="125"/>
        <w:jc w:val="both"/>
      </w:pPr>
      <w:del w:id="44" w:author="Satyabrat Sahoo" w:date="2018-07-20T23:16:00Z">
        <w:r w:rsidDel="00F6789E">
          <w:lastRenderedPageBreak/>
          <w:delText>semiconductor</w:delText>
        </w:r>
      </w:del>
      <w:ins w:id="45" w:author="Satyabrat Sahoo" w:date="2018-07-20T23:16:00Z">
        <w:r w:rsidR="00F6789E">
          <w:t>Semiconductor</w:t>
        </w:r>
      </w:ins>
      <w:r>
        <w:t>. It separates the channel from the gate electrode by a dielectric, similar to a conventional MOSFET.</w:t>
      </w:r>
    </w:p>
    <w:p w14:paraId="225A76CD" w14:textId="7A30E787" w:rsidR="003C0B82" w:rsidRPr="00692CF7" w:rsidRDefault="00840CF8" w:rsidP="00C828AC">
      <w:pPr>
        <w:pStyle w:val="BodyText"/>
        <w:spacing w:before="1" w:line="480" w:lineRule="auto"/>
        <w:ind w:left="217" w:right="107"/>
        <w:jc w:val="both"/>
      </w:pPr>
      <w:del w:id="46" w:author="Satyabrat Sahoo" w:date="2018-07-20T23:16:00Z">
        <w:r w:rsidDel="00F6789E">
          <w:delText>it</w:delText>
        </w:r>
      </w:del>
      <w:ins w:id="47" w:author="Satyabrat Sahoo" w:date="2018-07-20T23:16:00Z">
        <w:r w:rsidR="00F6789E">
          <w:t>It</w:t>
        </w:r>
      </w:ins>
      <w:r>
        <w:t xml:space="preserve"> shows </w:t>
      </w:r>
      <w:del w:id="48" w:author="Satyabrat Sahoo" w:date="2018-07-20T23:16:00Z">
        <w:r w:rsidDel="00F6789E">
          <w:delText>The</w:delText>
        </w:r>
      </w:del>
      <w:ins w:id="49" w:author="Satyabrat Sahoo" w:date="2018-07-20T23:16:00Z">
        <w:r w:rsidR="00F6789E">
          <w:t>the</w:t>
        </w:r>
      </w:ins>
      <w:r>
        <w:rPr>
          <w:spacing w:val="-7"/>
        </w:rPr>
        <w:t xml:space="preserve"> </w:t>
      </w:r>
      <w:r>
        <w:t>biasing</w:t>
      </w:r>
      <w:r>
        <w:rPr>
          <w:spacing w:val="-9"/>
        </w:rPr>
        <w:t xml:space="preserve"> </w:t>
      </w:r>
      <w:r>
        <w:t>schemes</w:t>
      </w:r>
      <w:r>
        <w:rPr>
          <w:spacing w:val="-6"/>
        </w:rPr>
        <w:t xml:space="preserve"> </w:t>
      </w:r>
      <w:r>
        <w:t>of</w:t>
      </w:r>
      <w:r>
        <w:rPr>
          <w:spacing w:val="-7"/>
        </w:rPr>
        <w:t xml:space="preserve"> </w:t>
      </w:r>
      <w:r>
        <w:t>an</w:t>
      </w:r>
      <w:r>
        <w:rPr>
          <w:spacing w:val="-6"/>
        </w:rPr>
        <w:t xml:space="preserve"> </w:t>
      </w:r>
      <w:r>
        <w:t>n-type</w:t>
      </w:r>
      <w:r>
        <w:rPr>
          <w:spacing w:val="-5"/>
        </w:rPr>
        <w:t xml:space="preserve"> </w:t>
      </w:r>
      <w:r>
        <w:t>and</w:t>
      </w:r>
      <w:r>
        <w:rPr>
          <w:spacing w:val="-6"/>
        </w:rPr>
        <w:t xml:space="preserve"> </w:t>
      </w:r>
      <w:r>
        <w:t>a</w:t>
      </w:r>
      <w:r>
        <w:rPr>
          <w:spacing w:val="-5"/>
        </w:rPr>
        <w:t xml:space="preserve"> </w:t>
      </w:r>
      <w:r>
        <w:t>p-type</w:t>
      </w:r>
      <w:r>
        <w:rPr>
          <w:spacing w:val="-7"/>
        </w:rPr>
        <w:t xml:space="preserve"> </w:t>
      </w:r>
      <w:r>
        <w:t>TFET</w:t>
      </w:r>
      <w:r>
        <w:rPr>
          <w:spacing w:val="-6"/>
        </w:rPr>
        <w:t xml:space="preserve"> </w:t>
      </w:r>
      <w:r>
        <w:t>in</w:t>
      </w:r>
      <w:r>
        <w:rPr>
          <w:spacing w:val="-6"/>
        </w:rPr>
        <w:t xml:space="preserve"> </w:t>
      </w:r>
      <w:r>
        <w:t>the figure.</w:t>
      </w:r>
      <w:r>
        <w:rPr>
          <w:rStyle w:val="CommentReference"/>
        </w:rPr>
        <w:commentReference w:id="50"/>
      </w:r>
      <w:r>
        <w:rPr>
          <w:spacing w:val="-4"/>
        </w:rPr>
        <w:t xml:space="preserve"> </w:t>
      </w:r>
      <w:r>
        <w:t>For</w:t>
      </w:r>
      <w:r>
        <w:rPr>
          <w:spacing w:val="-7"/>
        </w:rPr>
        <w:t xml:space="preserve"> </w:t>
      </w:r>
      <w:r>
        <w:t>an</w:t>
      </w:r>
      <w:r>
        <w:rPr>
          <w:spacing w:val="-6"/>
        </w:rPr>
        <w:t xml:space="preserve"> </w:t>
      </w:r>
      <w:r>
        <w:t>n-type</w:t>
      </w:r>
      <w:r>
        <w:rPr>
          <w:spacing w:val="-7"/>
        </w:rPr>
        <w:t xml:space="preserve"> </w:t>
      </w:r>
      <w:r>
        <w:t>TFET, the</w:t>
      </w:r>
      <w:r>
        <w:rPr>
          <w:spacing w:val="-10"/>
        </w:rPr>
        <w:t xml:space="preserve"> </w:t>
      </w:r>
      <w:r>
        <w:t>source</w:t>
      </w:r>
      <w:r>
        <w:rPr>
          <w:spacing w:val="-10"/>
        </w:rPr>
        <w:t xml:space="preserve"> </w:t>
      </w:r>
      <w:r>
        <w:t>is</w:t>
      </w:r>
      <w:r>
        <w:rPr>
          <w:spacing w:val="-6"/>
        </w:rPr>
        <w:t xml:space="preserve"> </w:t>
      </w:r>
      <w:r>
        <w:t>grounded</w:t>
      </w:r>
      <w:r>
        <w:rPr>
          <w:spacing w:val="-9"/>
        </w:rPr>
        <w:t xml:space="preserve"> </w:t>
      </w:r>
      <w:r>
        <w:t>and</w:t>
      </w:r>
      <w:r>
        <w:rPr>
          <w:spacing w:val="-9"/>
        </w:rPr>
        <w:t xml:space="preserve"> </w:t>
      </w:r>
      <w:r>
        <w:t>a</w:t>
      </w:r>
      <w:r>
        <w:rPr>
          <w:spacing w:val="-10"/>
        </w:rPr>
        <w:t xml:space="preserve"> </w:t>
      </w:r>
      <w:r>
        <w:t>positive</w:t>
      </w:r>
      <w:r>
        <w:rPr>
          <w:spacing w:val="-10"/>
        </w:rPr>
        <w:t xml:space="preserve"> </w:t>
      </w:r>
      <w:r>
        <w:t>voltage</w:t>
      </w:r>
      <w:r>
        <w:rPr>
          <w:spacing w:val="-10"/>
        </w:rPr>
        <w:t xml:space="preserve"> </w:t>
      </w:r>
      <w:r>
        <w:t>applies</w:t>
      </w:r>
      <w:r>
        <w:rPr>
          <w:spacing w:val="-9"/>
        </w:rPr>
        <w:t xml:space="preserve"> </w:t>
      </w:r>
      <w:r>
        <w:t>to</w:t>
      </w:r>
      <w:r>
        <w:rPr>
          <w:spacing w:val="-9"/>
        </w:rPr>
        <w:t xml:space="preserve"> </w:t>
      </w:r>
      <w:r>
        <w:t>the</w:t>
      </w:r>
      <w:r>
        <w:rPr>
          <w:spacing w:val="-10"/>
        </w:rPr>
        <w:t xml:space="preserve"> </w:t>
      </w:r>
      <w:r>
        <w:t>drain</w:t>
      </w:r>
      <w:r>
        <w:rPr>
          <w:spacing w:val="-9"/>
        </w:rPr>
        <w:t xml:space="preserve"> </w:t>
      </w:r>
      <w:r>
        <w:t>and</w:t>
      </w:r>
      <w:r>
        <w:rPr>
          <w:spacing w:val="-9"/>
        </w:rPr>
        <w:t xml:space="preserve"> </w:t>
      </w:r>
      <w:r>
        <w:t>the</w:t>
      </w:r>
      <w:r>
        <w:rPr>
          <w:spacing w:val="-10"/>
        </w:rPr>
        <w:t xml:space="preserve"> </w:t>
      </w:r>
      <w:r>
        <w:t>gate</w:t>
      </w:r>
      <w:r>
        <w:rPr>
          <w:spacing w:val="-10"/>
        </w:rPr>
        <w:t xml:space="preserve"> </w:t>
      </w:r>
      <w:r>
        <w:t>electrodes.</w:t>
      </w:r>
      <w:r>
        <w:rPr>
          <w:spacing w:val="-6"/>
        </w:rPr>
        <w:t xml:space="preserve"> </w:t>
      </w:r>
      <w:r>
        <w:t>For p-type</w:t>
      </w:r>
      <w:r>
        <w:rPr>
          <w:spacing w:val="-5"/>
        </w:rPr>
        <w:t xml:space="preserve"> </w:t>
      </w:r>
      <w:r>
        <w:t>TFET,</w:t>
      </w:r>
      <w:r>
        <w:rPr>
          <w:spacing w:val="-5"/>
        </w:rPr>
        <w:t xml:space="preserve"> </w:t>
      </w:r>
      <w:r>
        <w:t>the</w:t>
      </w:r>
      <w:r>
        <w:rPr>
          <w:spacing w:val="-5"/>
        </w:rPr>
        <w:t xml:space="preserve"> </w:t>
      </w:r>
      <w:r>
        <w:t>source</w:t>
      </w:r>
      <w:r>
        <w:rPr>
          <w:spacing w:val="-3"/>
        </w:rPr>
        <w:t xml:space="preserve"> </w:t>
      </w:r>
      <w:r>
        <w:t>is</w:t>
      </w:r>
      <w:r>
        <w:rPr>
          <w:spacing w:val="-6"/>
        </w:rPr>
        <w:t xml:space="preserve"> </w:t>
      </w:r>
      <w:r>
        <w:t>grounded</w:t>
      </w:r>
      <w:r>
        <w:rPr>
          <w:spacing w:val="-5"/>
        </w:rPr>
        <w:t xml:space="preserve"> </w:t>
      </w:r>
      <w:r>
        <w:t>and</w:t>
      </w:r>
      <w:r>
        <w:rPr>
          <w:spacing w:val="-5"/>
        </w:rPr>
        <w:t xml:space="preserve"> </w:t>
      </w:r>
      <w:r>
        <w:t>a</w:t>
      </w:r>
      <w:r>
        <w:rPr>
          <w:spacing w:val="-5"/>
        </w:rPr>
        <w:t xml:space="preserve"> </w:t>
      </w:r>
      <w:r>
        <w:t>negative</w:t>
      </w:r>
      <w:r>
        <w:rPr>
          <w:spacing w:val="-5"/>
        </w:rPr>
        <w:t xml:space="preserve"> </w:t>
      </w:r>
      <w:r>
        <w:t>voltage</w:t>
      </w:r>
      <w:r>
        <w:rPr>
          <w:spacing w:val="-5"/>
        </w:rPr>
        <w:t xml:space="preserve"> </w:t>
      </w:r>
      <w:r>
        <w:t>applies</w:t>
      </w:r>
      <w:r>
        <w:rPr>
          <w:spacing w:val="-5"/>
        </w:rPr>
        <w:t xml:space="preserve"> </w:t>
      </w:r>
      <w:r>
        <w:t>to</w:t>
      </w:r>
      <w:r>
        <w:rPr>
          <w:spacing w:val="-5"/>
        </w:rPr>
        <w:t xml:space="preserve"> </w:t>
      </w:r>
      <w:r>
        <w:t>the</w:t>
      </w:r>
      <w:r>
        <w:rPr>
          <w:spacing w:val="-7"/>
        </w:rPr>
        <w:t xml:space="preserve"> </w:t>
      </w:r>
      <w:r>
        <w:t>drain</w:t>
      </w:r>
      <w:r>
        <w:rPr>
          <w:spacing w:val="-2"/>
        </w:rPr>
        <w:t xml:space="preserve"> </w:t>
      </w:r>
      <w:r>
        <w:t>and</w:t>
      </w:r>
      <w:r>
        <w:rPr>
          <w:spacing w:val="-5"/>
        </w:rPr>
        <w:t xml:space="preserve"> </w:t>
      </w:r>
      <w:r>
        <w:t>the</w:t>
      </w:r>
      <w:r>
        <w:rPr>
          <w:spacing w:val="-5"/>
        </w:rPr>
        <w:t xml:space="preserve"> </w:t>
      </w:r>
      <w:r>
        <w:t xml:space="preserve">gate electrodes. They call a TFET an n-type TFET or a </w:t>
      </w:r>
      <w:r>
        <w:t>p-type TFET depending on the dominant carrier in the channel formed under the gate when the TFET is turned on. When the dominant carriers</w:t>
      </w:r>
      <w:r>
        <w:rPr>
          <w:spacing w:val="-11"/>
        </w:rPr>
        <w:t xml:space="preserve"> </w:t>
      </w:r>
      <w:r>
        <w:t>in</w:t>
      </w:r>
      <w:r>
        <w:rPr>
          <w:spacing w:val="-11"/>
        </w:rPr>
        <w:t xml:space="preserve"> </w:t>
      </w:r>
      <w:r>
        <w:t>the</w:t>
      </w:r>
      <w:r>
        <w:rPr>
          <w:spacing w:val="-12"/>
        </w:rPr>
        <w:t xml:space="preserve"> </w:t>
      </w:r>
      <w:r>
        <w:t>channel</w:t>
      </w:r>
      <w:r>
        <w:rPr>
          <w:spacing w:val="-11"/>
        </w:rPr>
        <w:t xml:space="preserve"> </w:t>
      </w:r>
      <w:r>
        <w:t>are</w:t>
      </w:r>
      <w:r>
        <w:rPr>
          <w:spacing w:val="-10"/>
        </w:rPr>
        <w:t xml:space="preserve"> </w:t>
      </w:r>
      <w:r>
        <w:t>electrons,</w:t>
      </w:r>
      <w:r>
        <w:rPr>
          <w:spacing w:val="-11"/>
        </w:rPr>
        <w:t xml:space="preserve"> </w:t>
      </w:r>
      <w:r>
        <w:t>they</w:t>
      </w:r>
      <w:r>
        <w:rPr>
          <w:spacing w:val="-11"/>
        </w:rPr>
        <w:t xml:space="preserve"> </w:t>
      </w:r>
      <w:r>
        <w:t>call the TFET</w:t>
      </w:r>
      <w:r>
        <w:rPr>
          <w:spacing w:val="-11"/>
        </w:rPr>
        <w:t xml:space="preserve"> </w:t>
      </w:r>
      <w:r>
        <w:t>an</w:t>
      </w:r>
      <w:r>
        <w:rPr>
          <w:spacing w:val="-11"/>
        </w:rPr>
        <w:t xml:space="preserve"> </w:t>
      </w:r>
      <w:r>
        <w:t>n-type</w:t>
      </w:r>
      <w:r>
        <w:rPr>
          <w:spacing w:val="-12"/>
        </w:rPr>
        <w:t xml:space="preserve"> </w:t>
      </w:r>
      <w:r>
        <w:t>TFET</w:t>
      </w:r>
      <w:r>
        <w:rPr>
          <w:spacing w:val="-11"/>
        </w:rPr>
        <w:t xml:space="preserve"> </w:t>
      </w:r>
      <w:r>
        <w:t>and</w:t>
      </w:r>
      <w:r>
        <w:rPr>
          <w:spacing w:val="-9"/>
        </w:rPr>
        <w:t xml:space="preserve"> </w:t>
      </w:r>
      <w:r>
        <w:t>when</w:t>
      </w:r>
      <w:r>
        <w:rPr>
          <w:spacing w:val="-11"/>
        </w:rPr>
        <w:t xml:space="preserve"> </w:t>
      </w:r>
      <w:r>
        <w:t>the</w:t>
      </w:r>
      <w:r>
        <w:rPr>
          <w:spacing w:val="-12"/>
        </w:rPr>
        <w:t xml:space="preserve"> </w:t>
      </w:r>
      <w:commentRangeStart w:id="51"/>
      <w:r>
        <w:t>dominant carriers in the channels are hol</w:t>
      </w:r>
      <w:r>
        <w:t>es; they call the TFET p-type TFET. They call the terminals source or drain depending on whether the dominant carriers enter or leave the channel through that terminal. The mechanism of the dominant carriers entering the channel is band-to-band tunneling</w:t>
      </w:r>
      <w:commentRangeEnd w:id="51"/>
      <w:r>
        <w:rPr>
          <w:spacing w:val="-9"/>
        </w:rPr>
        <w:t xml:space="preserve"> </w:t>
      </w:r>
      <w:r>
        <w:t>(</w:t>
      </w:r>
      <w:r>
        <w:t>BTBT).</w:t>
      </w:r>
      <w:r>
        <w:rPr>
          <w:rStyle w:val="CommentReference"/>
        </w:rPr>
        <w:commentReference w:id="51"/>
      </w:r>
    </w:p>
    <w:p w14:paraId="35B8B59B" w14:textId="77777777" w:rsidR="003C0B82" w:rsidRDefault="00840CF8" w:rsidP="00C828AC">
      <w:pPr>
        <w:pStyle w:val="BodyText"/>
        <w:spacing w:line="480" w:lineRule="auto"/>
        <w:ind w:left="217"/>
        <w:jc w:val="both"/>
      </w:pPr>
      <w:r>
        <w:t>DEVICE OPERATION</w:t>
      </w:r>
    </w:p>
    <w:p w14:paraId="0A1BC711" w14:textId="77777777" w:rsidR="003C0B82" w:rsidRDefault="00840CF8" w:rsidP="00C828AC">
      <w:pPr>
        <w:pStyle w:val="BodyText"/>
        <w:spacing w:before="3" w:line="480" w:lineRule="auto"/>
        <w:rPr>
          <w:sz w:val="13"/>
        </w:rPr>
      </w:pPr>
      <w:r>
        <w:rPr>
          <w:noProof/>
          <w:lang w:val="en-IN" w:eastAsia="en-IN"/>
        </w:rPr>
        <w:drawing>
          <wp:anchor distT="0" distB="0" distL="0" distR="0" simplePos="0" relativeHeight="251659264" behindDoc="0" locked="0" layoutInCell="1" allowOverlap="1">
            <wp:simplePos x="0" y="0"/>
            <wp:positionH relativeFrom="page">
              <wp:posOffset>1765300</wp:posOffset>
            </wp:positionH>
            <wp:positionV relativeFrom="paragraph">
              <wp:posOffset>121657</wp:posOffset>
            </wp:positionV>
            <wp:extent cx="4314965" cy="31527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4314965" cy="3152775"/>
                    </a:xfrm>
                    <a:prstGeom prst="rect">
                      <a:avLst/>
                    </a:prstGeom>
                  </pic:spPr>
                </pic:pic>
              </a:graphicData>
            </a:graphic>
          </wp:anchor>
        </w:drawing>
      </w:r>
    </w:p>
    <w:p w14:paraId="66B07CCA" w14:textId="77777777" w:rsidR="003C0B82" w:rsidRDefault="003C0B82" w:rsidP="00C828AC">
      <w:pPr>
        <w:pStyle w:val="BodyText"/>
        <w:spacing w:line="480" w:lineRule="auto"/>
        <w:rPr>
          <w:sz w:val="26"/>
        </w:rPr>
      </w:pPr>
    </w:p>
    <w:p w14:paraId="1BB03245" w14:textId="77777777" w:rsidR="003C0B82" w:rsidRDefault="003C0B82" w:rsidP="00C828AC">
      <w:pPr>
        <w:pStyle w:val="BodyText"/>
        <w:spacing w:before="10" w:line="480" w:lineRule="auto"/>
        <w:rPr>
          <w:sz w:val="32"/>
        </w:rPr>
      </w:pPr>
    </w:p>
    <w:p w14:paraId="51852F39" w14:textId="77777777" w:rsidR="003C0B82" w:rsidRDefault="00840CF8" w:rsidP="00C828AC">
      <w:pPr>
        <w:pStyle w:val="BodyText"/>
        <w:spacing w:line="480" w:lineRule="auto"/>
        <w:ind w:left="119"/>
        <w:jc w:val="both"/>
      </w:pPr>
      <w:r>
        <w:rPr>
          <w:b/>
        </w:rPr>
        <w:t>FIGURE 3</w:t>
      </w:r>
      <w:r>
        <w:t>: Band diagram of an n-type TFET in the OFF-state and in the ON-state [1].</w:t>
      </w:r>
    </w:p>
    <w:p w14:paraId="7D717359" w14:textId="77777777" w:rsidR="003C0B82" w:rsidRDefault="003C0B82" w:rsidP="00C828AC">
      <w:pPr>
        <w:spacing w:line="480" w:lineRule="auto"/>
        <w:jc w:val="both"/>
        <w:sectPr w:rsidR="003C0B82">
          <w:pgSz w:w="11930" w:h="16860"/>
          <w:pgMar w:top="1320" w:right="1320" w:bottom="1180" w:left="1220" w:header="0" w:footer="988" w:gutter="0"/>
          <w:cols w:space="720"/>
        </w:sectPr>
      </w:pPr>
    </w:p>
    <w:p w14:paraId="04630EC7" w14:textId="5C7653DC" w:rsidR="003C0B82" w:rsidRDefault="00840CF8" w:rsidP="00C828AC">
      <w:pPr>
        <w:pStyle w:val="BodyText"/>
        <w:spacing w:before="72" w:line="480" w:lineRule="auto"/>
        <w:ind w:left="220" w:right="118"/>
        <w:jc w:val="both"/>
      </w:pPr>
      <w:commentRangeStart w:id="52"/>
      <w:commentRangeStart w:id="53"/>
      <w:del w:id="54" w:author="Satyabrat Sahoo" w:date="2018-07-20T23:16:00Z">
        <w:r w:rsidDel="00F6789E">
          <w:lastRenderedPageBreak/>
          <w:delText>they</w:delText>
        </w:r>
      </w:del>
      <w:ins w:id="55" w:author="Satyabrat Sahoo" w:date="2018-07-20T23:16:00Z">
        <w:r w:rsidR="00F6789E">
          <w:t>They</w:t>
        </w:r>
      </w:ins>
      <w:r>
        <w:t xml:space="preserve"> base </w:t>
      </w:r>
      <w:del w:id="56" w:author="Satyabrat Sahoo" w:date="2018-07-20T23:16:00Z">
        <w:r w:rsidDel="00F6789E">
          <w:delText>The</w:delText>
        </w:r>
      </w:del>
      <w:ins w:id="57" w:author="Satyabrat Sahoo" w:date="2018-07-20T23:16:00Z">
        <w:r w:rsidR="00F6789E">
          <w:t>the</w:t>
        </w:r>
      </w:ins>
      <w:r>
        <w:t xml:space="preserve"> operation of a TFET on band-to-band tunneling (BTBT). BTBT involves tunneling of carriers from the valence </w:t>
      </w:r>
      <w:r>
        <w:t>band into the conduction band through the forbidden band gap or vice versa.</w:t>
      </w:r>
      <w:commentRangeEnd w:id="53"/>
      <w:r>
        <w:rPr>
          <w:rStyle w:val="CommentReference"/>
        </w:rPr>
        <w:commentReference w:id="58"/>
      </w:r>
      <w:commentRangeEnd w:id="52"/>
      <w:r>
        <w:rPr>
          <w:rStyle w:val="CommentReference"/>
        </w:rPr>
        <w:commentReference w:id="52"/>
      </w:r>
      <w:r>
        <w:rPr>
          <w:rStyle w:val="CommentReference"/>
        </w:rPr>
        <w:commentReference w:id="53"/>
      </w:r>
    </w:p>
    <w:p w14:paraId="50946F42" w14:textId="77777777" w:rsidR="003C0B82" w:rsidRDefault="003C0B82" w:rsidP="00C828AC">
      <w:pPr>
        <w:pStyle w:val="BodyText"/>
        <w:spacing w:before="9" w:line="480" w:lineRule="auto"/>
        <w:rPr>
          <w:sz w:val="20"/>
        </w:rPr>
      </w:pPr>
    </w:p>
    <w:p w14:paraId="697D1B01" w14:textId="25984399" w:rsidR="003C0B82" w:rsidRDefault="00840CF8" w:rsidP="00C828AC">
      <w:pPr>
        <w:pStyle w:val="BodyText"/>
        <w:spacing w:line="480" w:lineRule="auto"/>
        <w:ind w:left="217" w:right="105"/>
        <w:jc w:val="both"/>
      </w:pPr>
      <w:del w:id="59" w:author="Satyabrat Sahoo" w:date="2018-07-20T23:16:00Z">
        <w:r w:rsidDel="00F6789E">
          <w:delText>it</w:delText>
        </w:r>
      </w:del>
      <w:ins w:id="60" w:author="Satyabrat Sahoo" w:date="2018-07-20T23:16:00Z">
        <w:r w:rsidR="00F6789E">
          <w:t>It</w:t>
        </w:r>
      </w:ins>
      <w:r>
        <w:t xml:space="preserve"> shows Band diagrams of an n-type TFET in the figure in the OFF-state and in the ON–state. When the gate voltage is close to zero, the TFET is in the OFF- state. The </w:t>
      </w:r>
      <w:r>
        <w:t>conduction band in the channel lies above the valence band in the source. As a result, it inhibits BTBT, and the TFET</w:t>
      </w:r>
      <w:r>
        <w:rPr>
          <w:rStyle w:val="CommentReference"/>
        </w:rPr>
        <w:commentReference w:id="61"/>
      </w:r>
      <w:r>
        <w:rPr>
          <w:spacing w:val="-10"/>
        </w:rPr>
        <w:t xml:space="preserve"> </w:t>
      </w:r>
      <w:r>
        <w:t>is</w:t>
      </w:r>
      <w:r>
        <w:rPr>
          <w:spacing w:val="-9"/>
        </w:rPr>
        <w:t xml:space="preserve"> </w:t>
      </w:r>
      <w:r>
        <w:t>in</w:t>
      </w:r>
      <w:r>
        <w:rPr>
          <w:spacing w:val="-10"/>
        </w:rPr>
        <w:t xml:space="preserve"> </w:t>
      </w:r>
      <w:r>
        <w:t>the</w:t>
      </w:r>
      <w:r>
        <w:rPr>
          <w:spacing w:val="-8"/>
        </w:rPr>
        <w:t xml:space="preserve"> </w:t>
      </w:r>
      <w:r>
        <w:t>OFF-state</w:t>
      </w:r>
      <w:r>
        <w:rPr>
          <w:spacing w:val="-8"/>
        </w:rPr>
        <w:t xml:space="preserve"> </w:t>
      </w:r>
      <w:r>
        <w:t>with</w:t>
      </w:r>
      <w:r>
        <w:rPr>
          <w:spacing w:val="-16"/>
        </w:rPr>
        <w:t xml:space="preserve"> </w:t>
      </w:r>
      <w:r>
        <w:t>low</w:t>
      </w:r>
      <w:r>
        <w:rPr>
          <w:spacing w:val="-10"/>
        </w:rPr>
        <w:t xml:space="preserve"> </w:t>
      </w:r>
      <w:r>
        <w:t>drain</w:t>
      </w:r>
      <w:r>
        <w:rPr>
          <w:spacing w:val="-7"/>
        </w:rPr>
        <w:t xml:space="preserve"> </w:t>
      </w:r>
      <w:r>
        <w:t>current.</w:t>
      </w:r>
      <w:r>
        <w:rPr>
          <w:spacing w:val="-10"/>
        </w:rPr>
        <w:t xml:space="preserve"> </w:t>
      </w:r>
      <w:r>
        <w:t>When</w:t>
      </w:r>
      <w:r>
        <w:rPr>
          <w:spacing w:val="-5"/>
        </w:rPr>
        <w:t xml:space="preserve"> </w:t>
      </w:r>
      <w:r>
        <w:t>the gate</w:t>
      </w:r>
      <w:r>
        <w:rPr>
          <w:rStyle w:val="CommentReference"/>
        </w:rPr>
        <w:commentReference w:id="62"/>
      </w:r>
      <w:r>
        <w:rPr>
          <w:spacing w:val="-11"/>
        </w:rPr>
        <w:t xml:space="preserve"> </w:t>
      </w:r>
      <w:r>
        <w:t>voltage</w:t>
      </w:r>
      <w:r>
        <w:rPr>
          <w:spacing w:val="-11"/>
        </w:rPr>
        <w:t xml:space="preserve"> </w:t>
      </w:r>
      <w:r>
        <w:t>is</w:t>
      </w:r>
      <w:r>
        <w:rPr>
          <w:spacing w:val="-7"/>
        </w:rPr>
        <w:t xml:space="preserve"> </w:t>
      </w:r>
      <w:r>
        <w:t>increased,</w:t>
      </w:r>
      <w:r>
        <w:rPr>
          <w:spacing w:val="-10"/>
        </w:rPr>
        <w:t xml:space="preserve"> </w:t>
      </w:r>
      <w:commentRangeStart w:id="63"/>
      <w:r>
        <w:t>the gate voltage modulates the carrier density below</w:t>
      </w:r>
      <w:r>
        <w:t xml:space="preserve"> the gate and the conduction band in the channel pushed down. When a high voltage applies to the gate, there is band bending at the source such that the valence band in the source and the conduction band in the channel get aligned, as shown in the figure. </w:t>
      </w:r>
      <w:r>
        <w:t>As a result, the electrons in the valence band in the source can tunnel to the conduction band in the channel. It sweeps the electrons that tunnel into the channel to the drain terminal by the positive bias of the drain. This forms the basis of operation f</w:t>
      </w:r>
      <w:r>
        <w:t>or an n-type</w:t>
      </w:r>
      <w:commentRangeEnd w:id="63"/>
      <w:r>
        <w:rPr>
          <w:rStyle w:val="CommentReference"/>
        </w:rPr>
        <w:commentReference w:id="64"/>
      </w:r>
      <w:r>
        <w:rPr>
          <w:rStyle w:val="CommentReference"/>
        </w:rPr>
        <w:commentReference w:id="65"/>
      </w:r>
      <w:r>
        <w:rPr>
          <w:spacing w:val="-9"/>
        </w:rPr>
        <w:t xml:space="preserve"> </w:t>
      </w:r>
      <w:r>
        <w:t>TFET.</w:t>
      </w:r>
      <w:r>
        <w:rPr>
          <w:rStyle w:val="CommentReference"/>
        </w:rPr>
        <w:commentReference w:id="63"/>
      </w:r>
    </w:p>
    <w:p w14:paraId="459AE1DD" w14:textId="77777777" w:rsidR="003C0B82" w:rsidRDefault="003C0B82" w:rsidP="00C828AC">
      <w:pPr>
        <w:pStyle w:val="BodyText"/>
        <w:spacing w:line="480" w:lineRule="auto"/>
        <w:rPr>
          <w:sz w:val="20"/>
        </w:rPr>
      </w:pPr>
    </w:p>
    <w:p w14:paraId="61D7C276" w14:textId="77777777" w:rsidR="003C0B82" w:rsidRDefault="003C0B82" w:rsidP="00C828AC">
      <w:pPr>
        <w:pStyle w:val="BodyText"/>
        <w:spacing w:before="6" w:line="480" w:lineRule="auto"/>
        <w:rPr>
          <w:sz w:val="25"/>
        </w:rPr>
      </w:pPr>
    </w:p>
    <w:p w14:paraId="2D4C0747" w14:textId="77777777" w:rsidR="003C0B82" w:rsidRDefault="00840CF8" w:rsidP="00C828AC">
      <w:pPr>
        <w:pStyle w:val="BodyText"/>
        <w:spacing w:line="480" w:lineRule="auto"/>
        <w:ind w:left="405"/>
        <w:rPr>
          <w:sz w:val="20"/>
        </w:rPr>
      </w:pPr>
      <w:r>
        <w:rPr>
          <w:noProof/>
          <w:sz w:val="20"/>
          <w:lang w:val="en-IN" w:eastAsia="en-IN"/>
        </w:rPr>
        <w:lastRenderedPageBreak/>
        <w:drawing>
          <wp:inline distT="0" distB="0" distL="0" distR="0">
            <wp:extent cx="4620443" cy="343852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4620443" cy="3438525"/>
                    </a:xfrm>
                    <a:prstGeom prst="rect">
                      <a:avLst/>
                    </a:prstGeom>
                  </pic:spPr>
                </pic:pic>
              </a:graphicData>
            </a:graphic>
          </wp:inline>
        </w:drawing>
      </w:r>
    </w:p>
    <w:p w14:paraId="58C00389" w14:textId="77777777" w:rsidR="003C0B82" w:rsidRDefault="003C0B82" w:rsidP="00C828AC">
      <w:pPr>
        <w:pStyle w:val="BodyText"/>
        <w:spacing w:line="480" w:lineRule="auto"/>
        <w:rPr>
          <w:sz w:val="20"/>
        </w:rPr>
      </w:pPr>
    </w:p>
    <w:p w14:paraId="59548951" w14:textId="77777777" w:rsidR="003C0B82" w:rsidRDefault="003C0B82" w:rsidP="00C828AC">
      <w:pPr>
        <w:pStyle w:val="BodyText"/>
        <w:spacing w:line="480" w:lineRule="auto"/>
        <w:rPr>
          <w:sz w:val="20"/>
        </w:rPr>
      </w:pPr>
    </w:p>
    <w:p w14:paraId="1B24CD82" w14:textId="77777777" w:rsidR="003C0B82" w:rsidRDefault="003C0B82" w:rsidP="00C828AC">
      <w:pPr>
        <w:pStyle w:val="BodyText"/>
        <w:spacing w:line="480" w:lineRule="auto"/>
        <w:rPr>
          <w:sz w:val="20"/>
        </w:rPr>
      </w:pPr>
    </w:p>
    <w:p w14:paraId="6DECA8F9" w14:textId="77777777" w:rsidR="003C0B82" w:rsidRDefault="003C0B82" w:rsidP="00C828AC">
      <w:pPr>
        <w:pStyle w:val="BodyText"/>
        <w:spacing w:before="3" w:line="480" w:lineRule="auto"/>
      </w:pPr>
    </w:p>
    <w:p w14:paraId="2B1B53DE" w14:textId="77777777" w:rsidR="003C0B82" w:rsidRDefault="00840CF8" w:rsidP="00C828AC">
      <w:pPr>
        <w:pStyle w:val="BodyText"/>
        <w:spacing w:before="90" w:line="480" w:lineRule="auto"/>
        <w:ind w:left="577"/>
      </w:pPr>
      <w:r>
        <w:rPr>
          <w:b/>
        </w:rPr>
        <w:t xml:space="preserve">FIGURE 4: </w:t>
      </w:r>
      <w:r>
        <w:t>Band diagram of a p-type TFET in the OFF-state and in the ON-state [1].</w:t>
      </w:r>
    </w:p>
    <w:p w14:paraId="526D256B" w14:textId="77777777" w:rsidR="003C0B82" w:rsidRDefault="003C0B82" w:rsidP="00C828AC">
      <w:pPr>
        <w:pStyle w:val="BodyText"/>
        <w:spacing w:line="480" w:lineRule="auto"/>
        <w:rPr>
          <w:sz w:val="25"/>
        </w:rPr>
      </w:pPr>
    </w:p>
    <w:p w14:paraId="4041556F" w14:textId="27D367E5" w:rsidR="003C0B82" w:rsidRDefault="00840CF8" w:rsidP="00C828AC">
      <w:pPr>
        <w:pStyle w:val="BodyText"/>
        <w:spacing w:line="480" w:lineRule="auto"/>
        <w:ind w:left="217" w:right="108"/>
        <w:jc w:val="both"/>
      </w:pPr>
      <w:del w:id="66" w:author="Satyabrat Sahoo" w:date="2018-07-20T23:16:00Z">
        <w:r w:rsidDel="00F6789E">
          <w:delText>it</w:delText>
        </w:r>
      </w:del>
      <w:ins w:id="67" w:author="Satyabrat Sahoo" w:date="2018-07-20T23:16:00Z">
        <w:r w:rsidR="00F6789E">
          <w:t>It</w:t>
        </w:r>
      </w:ins>
      <w:r>
        <w:t xml:space="preserve"> shows </w:t>
      </w:r>
      <w:del w:id="68" w:author="Satyabrat Sahoo" w:date="2018-07-20T23:16:00Z">
        <w:r w:rsidDel="00F6789E">
          <w:delText>The</w:delText>
        </w:r>
      </w:del>
      <w:ins w:id="69" w:author="Satyabrat Sahoo" w:date="2018-07-20T23:16:00Z">
        <w:r w:rsidR="00F6789E">
          <w:t>the</w:t>
        </w:r>
      </w:ins>
      <w:r>
        <w:t xml:space="preserve"> band diagrams of a p-type TFET the figure in the OFF-state and in the ON-state. The principle of operation of a p-type TFET </w:t>
      </w:r>
      <w:r>
        <w:t>is like the n-type TFET. When the gate voltage</w:t>
      </w:r>
      <w:r>
        <w:rPr>
          <w:rStyle w:val="CommentReference"/>
        </w:rPr>
        <w:commentReference w:id="70"/>
      </w:r>
      <w:r>
        <w:rPr>
          <w:spacing w:val="-10"/>
        </w:rPr>
        <w:t xml:space="preserve"> </w:t>
      </w:r>
      <w:r>
        <w:t>is</w:t>
      </w:r>
      <w:r>
        <w:rPr>
          <w:spacing w:val="-8"/>
        </w:rPr>
        <w:t xml:space="preserve"> </w:t>
      </w:r>
      <w:r>
        <w:t>close</w:t>
      </w:r>
      <w:r>
        <w:rPr>
          <w:spacing w:val="-12"/>
        </w:rPr>
        <w:t xml:space="preserve"> </w:t>
      </w:r>
      <w:r>
        <w:t>to</w:t>
      </w:r>
      <w:r>
        <w:rPr>
          <w:spacing w:val="-9"/>
        </w:rPr>
        <w:t xml:space="preserve"> </w:t>
      </w:r>
      <w:r>
        <w:t>zero,</w:t>
      </w:r>
      <w:r>
        <w:rPr>
          <w:spacing w:val="-9"/>
        </w:rPr>
        <w:t xml:space="preserve"> </w:t>
      </w:r>
      <w:r>
        <w:t>the</w:t>
      </w:r>
      <w:r>
        <w:rPr>
          <w:spacing w:val="-12"/>
        </w:rPr>
        <w:t xml:space="preserve"> </w:t>
      </w:r>
      <w:r>
        <w:t>TFET</w:t>
      </w:r>
      <w:r>
        <w:rPr>
          <w:spacing w:val="-9"/>
        </w:rPr>
        <w:t xml:space="preserve"> </w:t>
      </w:r>
      <w:r>
        <w:t>is</w:t>
      </w:r>
      <w:r>
        <w:rPr>
          <w:spacing w:val="-8"/>
        </w:rPr>
        <w:t xml:space="preserve"> </w:t>
      </w:r>
      <w:r>
        <w:t>in</w:t>
      </w:r>
      <w:r>
        <w:rPr>
          <w:spacing w:val="-9"/>
        </w:rPr>
        <w:t xml:space="preserve"> </w:t>
      </w:r>
      <w:r>
        <w:t>the</w:t>
      </w:r>
      <w:r>
        <w:rPr>
          <w:spacing w:val="-10"/>
        </w:rPr>
        <w:t xml:space="preserve"> </w:t>
      </w:r>
      <w:r>
        <w:t>OFF-</w:t>
      </w:r>
      <w:r>
        <w:rPr>
          <w:spacing w:val="-9"/>
        </w:rPr>
        <w:t xml:space="preserve"> </w:t>
      </w:r>
      <w:r>
        <w:t>state.</w:t>
      </w:r>
      <w:r>
        <w:rPr>
          <w:spacing w:val="-9"/>
        </w:rPr>
        <w:t xml:space="preserve"> </w:t>
      </w:r>
      <w:r>
        <w:t>When</w:t>
      </w:r>
      <w:r>
        <w:rPr>
          <w:spacing w:val="-9"/>
        </w:rPr>
        <w:t xml:space="preserve"> </w:t>
      </w:r>
      <w:r>
        <w:t xml:space="preserve">a </w:t>
      </w:r>
      <w:r>
        <w:rPr>
          <w:rStyle w:val="CommentReference"/>
        </w:rPr>
        <w:commentReference w:id="71"/>
      </w:r>
      <w:r>
        <w:t>large</w:t>
      </w:r>
      <w:r>
        <w:rPr>
          <w:spacing w:val="-10"/>
        </w:rPr>
        <w:t xml:space="preserve"> </w:t>
      </w:r>
      <w:r>
        <w:t>negative</w:t>
      </w:r>
      <w:r>
        <w:rPr>
          <w:spacing w:val="-10"/>
        </w:rPr>
        <w:t xml:space="preserve"> </w:t>
      </w:r>
      <w:commentRangeStart w:id="72"/>
      <w:r>
        <w:t xml:space="preserve">voltage applies to the gate, they push the valence band in the channel above the conduction band in the source as shown in the </w:t>
      </w:r>
      <w:r>
        <w:t>figure. As a result, they inject holes into the channel which is</w:t>
      </w:r>
      <w:commentRangeEnd w:id="72"/>
      <w:r>
        <w:rPr>
          <w:rStyle w:val="CommentReference"/>
        </w:rPr>
        <w:commentReference w:id="73"/>
      </w:r>
      <w:r>
        <w:rPr>
          <w:rStyle w:val="CommentReference"/>
        </w:rPr>
        <w:commentReference w:id="74"/>
      </w:r>
      <w:r>
        <w:rPr>
          <w:spacing w:val="-11"/>
        </w:rPr>
        <w:t xml:space="preserve"> </w:t>
      </w:r>
      <w:r>
        <w:t>swept</w:t>
      </w:r>
      <w:r>
        <w:rPr>
          <w:spacing w:val="-1"/>
        </w:rPr>
        <w:t xml:space="preserve"> </w:t>
      </w:r>
      <w:r>
        <w:t>to</w:t>
      </w:r>
      <w:r>
        <w:rPr>
          <w:spacing w:val="-4"/>
        </w:rPr>
        <w:t xml:space="preserve"> </w:t>
      </w:r>
      <w:r>
        <w:t>the</w:t>
      </w:r>
      <w:r>
        <w:rPr>
          <w:spacing w:val="-5"/>
        </w:rPr>
        <w:t xml:space="preserve"> </w:t>
      </w:r>
      <w:r>
        <w:t>drain</w:t>
      </w:r>
      <w:r>
        <w:rPr>
          <w:spacing w:val="-4"/>
        </w:rPr>
        <w:t xml:space="preserve"> </w:t>
      </w:r>
      <w:r>
        <w:t>terminal</w:t>
      </w:r>
      <w:r>
        <w:rPr>
          <w:spacing w:val="-1"/>
        </w:rPr>
        <w:t xml:space="preserve"> </w:t>
      </w:r>
      <w:r>
        <w:t>by</w:t>
      </w:r>
      <w:r>
        <w:rPr>
          <w:spacing w:val="-11"/>
        </w:rPr>
        <w:t xml:space="preserve"> </w:t>
      </w:r>
      <w:r>
        <w:t>the</w:t>
      </w:r>
      <w:r>
        <w:rPr>
          <w:spacing w:val="-5"/>
        </w:rPr>
        <w:t xml:space="preserve"> </w:t>
      </w:r>
      <w:r>
        <w:t>negative</w:t>
      </w:r>
      <w:r>
        <w:rPr>
          <w:spacing w:val="-2"/>
        </w:rPr>
        <w:t xml:space="preserve"> </w:t>
      </w:r>
      <w:r>
        <w:t>bias</w:t>
      </w:r>
      <w:r>
        <w:rPr>
          <w:spacing w:val="-4"/>
        </w:rPr>
        <w:t xml:space="preserve"> </w:t>
      </w:r>
      <w:r>
        <w:t>of</w:t>
      </w:r>
      <w:r>
        <w:rPr>
          <w:spacing w:val="-5"/>
        </w:rPr>
        <w:t xml:space="preserve"> </w:t>
      </w:r>
      <w:r>
        <w:t>the</w:t>
      </w:r>
      <w:r>
        <w:rPr>
          <w:spacing w:val="-5"/>
        </w:rPr>
        <w:t xml:space="preserve"> </w:t>
      </w:r>
      <w:r>
        <w:t>drain. This</w:t>
      </w:r>
      <w:r>
        <w:rPr>
          <w:spacing w:val="-4"/>
        </w:rPr>
        <w:t xml:space="preserve"> </w:t>
      </w:r>
      <w:r>
        <w:t>forms</w:t>
      </w:r>
      <w:r>
        <w:rPr>
          <w:spacing w:val="-4"/>
        </w:rPr>
        <w:t xml:space="preserve"> </w:t>
      </w:r>
      <w:r>
        <w:t>the</w:t>
      </w:r>
      <w:r>
        <w:rPr>
          <w:spacing w:val="-5"/>
        </w:rPr>
        <w:t xml:space="preserve"> </w:t>
      </w:r>
      <w:r>
        <w:t>basis of operation for a p-type</w:t>
      </w:r>
      <w:r>
        <w:rPr>
          <w:spacing w:val="-10"/>
        </w:rPr>
        <w:t xml:space="preserve"> </w:t>
      </w:r>
      <w:r>
        <w:t>TFET.</w:t>
      </w:r>
      <w:r>
        <w:rPr>
          <w:rStyle w:val="CommentReference"/>
        </w:rPr>
        <w:commentReference w:id="72"/>
      </w:r>
    </w:p>
    <w:p w14:paraId="08ECA256" w14:textId="77777777" w:rsidR="00692CF7" w:rsidRDefault="00692CF7" w:rsidP="00C828AC">
      <w:pPr>
        <w:pStyle w:val="BodyText"/>
        <w:spacing w:before="75" w:line="480" w:lineRule="auto"/>
        <w:ind w:left="220"/>
      </w:pPr>
    </w:p>
    <w:p w14:paraId="791C78CF" w14:textId="77777777" w:rsidR="00692CF7" w:rsidRDefault="00692CF7" w:rsidP="00C828AC">
      <w:pPr>
        <w:pStyle w:val="BodyText"/>
        <w:spacing w:before="75" w:line="480" w:lineRule="auto"/>
        <w:ind w:left="220"/>
      </w:pPr>
    </w:p>
    <w:p w14:paraId="5453868C" w14:textId="77777777" w:rsidR="00692CF7" w:rsidRDefault="00692CF7" w:rsidP="00C828AC">
      <w:pPr>
        <w:pStyle w:val="BodyText"/>
        <w:spacing w:before="75" w:line="480" w:lineRule="auto"/>
        <w:ind w:left="220"/>
      </w:pPr>
    </w:p>
    <w:p w14:paraId="235D91B0" w14:textId="77777777" w:rsidR="003C0B82" w:rsidRDefault="00840CF8" w:rsidP="00C828AC">
      <w:pPr>
        <w:pStyle w:val="BodyText"/>
        <w:spacing w:before="75" w:line="480" w:lineRule="auto"/>
        <w:ind w:left="220"/>
      </w:pPr>
      <w:r>
        <w:t>TRANSFER CHARACTERISTICS OF TFET</w:t>
      </w:r>
    </w:p>
    <w:p w14:paraId="57AAC4D5" w14:textId="77777777" w:rsidR="003C0B82" w:rsidRDefault="00840CF8" w:rsidP="00C828AC">
      <w:pPr>
        <w:pStyle w:val="BodyText"/>
        <w:spacing w:before="7" w:line="480" w:lineRule="auto"/>
        <w:rPr>
          <w:sz w:val="27"/>
        </w:rPr>
      </w:pPr>
      <w:r>
        <w:rPr>
          <w:noProof/>
          <w:lang w:val="en-IN" w:eastAsia="en-IN"/>
        </w:rPr>
        <w:lastRenderedPageBreak/>
        <w:drawing>
          <wp:anchor distT="0" distB="0" distL="0" distR="0" simplePos="0" relativeHeight="251660288" behindDoc="0" locked="0" layoutInCell="1" allowOverlap="1">
            <wp:simplePos x="0" y="0"/>
            <wp:positionH relativeFrom="page">
              <wp:posOffset>1574164</wp:posOffset>
            </wp:positionH>
            <wp:positionV relativeFrom="paragraph">
              <wp:posOffset>226455</wp:posOffset>
            </wp:positionV>
            <wp:extent cx="4687313" cy="31337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4687313" cy="3133725"/>
                    </a:xfrm>
                    <a:prstGeom prst="rect">
                      <a:avLst/>
                    </a:prstGeom>
                  </pic:spPr>
                </pic:pic>
              </a:graphicData>
            </a:graphic>
          </wp:anchor>
        </w:drawing>
      </w:r>
    </w:p>
    <w:p w14:paraId="4D4E0C8D" w14:textId="77777777" w:rsidR="003C0B82" w:rsidRDefault="00840CF8" w:rsidP="00C828AC">
      <w:pPr>
        <w:pStyle w:val="BodyText"/>
        <w:spacing w:before="136" w:line="480" w:lineRule="auto"/>
        <w:ind w:left="577"/>
      </w:pPr>
      <w:r>
        <w:rPr>
          <w:b/>
          <w:position w:val="2"/>
        </w:rPr>
        <w:t xml:space="preserve">FIGURE 5: </w:t>
      </w:r>
      <w:r>
        <w:rPr>
          <w:position w:val="2"/>
        </w:rPr>
        <w:t>Simulated transfer</w:t>
      </w:r>
      <w:r>
        <w:rPr>
          <w:position w:val="2"/>
        </w:rPr>
        <w:t xml:space="preserve"> characteristics of the TFET at V</w:t>
      </w:r>
      <w:r>
        <w:rPr>
          <w:position w:val="2"/>
          <w:vertAlign w:val="subscript"/>
        </w:rPr>
        <w:t>DS</w:t>
      </w:r>
      <w:r>
        <w:rPr>
          <w:position w:val="2"/>
        </w:rPr>
        <w:t>= 1V [9].</w:t>
      </w:r>
    </w:p>
    <w:p w14:paraId="464449A6" w14:textId="77777777" w:rsidR="003C0B82" w:rsidRDefault="003C0B82" w:rsidP="00C828AC">
      <w:pPr>
        <w:pStyle w:val="BodyText"/>
        <w:spacing w:line="480" w:lineRule="auto"/>
        <w:rPr>
          <w:sz w:val="26"/>
        </w:rPr>
      </w:pPr>
    </w:p>
    <w:p w14:paraId="44CA49A2" w14:textId="77777777" w:rsidR="003C0B82" w:rsidRDefault="003C0B82" w:rsidP="00C828AC">
      <w:pPr>
        <w:pStyle w:val="BodyText"/>
        <w:spacing w:line="480" w:lineRule="auto"/>
        <w:rPr>
          <w:sz w:val="26"/>
        </w:rPr>
      </w:pPr>
    </w:p>
    <w:p w14:paraId="1F77AE03" w14:textId="77777777" w:rsidR="003C0B82" w:rsidRDefault="00840CF8" w:rsidP="00C828AC">
      <w:pPr>
        <w:pStyle w:val="BodyText"/>
        <w:spacing w:before="205" w:line="480" w:lineRule="auto"/>
        <w:ind w:left="217" w:right="106"/>
        <w:jc w:val="both"/>
      </w:pPr>
      <w:commentRangeStart w:id="75"/>
      <w:r>
        <w:rPr>
          <w:position w:val="2"/>
        </w:rPr>
        <w:t>The figure shows the simulated transfer characteristics of the TFET at V</w:t>
      </w:r>
      <w:commentRangeEnd w:id="75"/>
      <w:r>
        <w:rPr>
          <w:rStyle w:val="CommentReference"/>
        </w:rPr>
        <w:commentReference w:id="76"/>
      </w:r>
      <w:r>
        <w:rPr>
          <w:position w:val="2"/>
          <w:vertAlign w:val="subscript"/>
        </w:rPr>
        <w:t>DS</w:t>
      </w:r>
      <w:r>
        <w:rPr>
          <w:position w:val="2"/>
        </w:rPr>
        <w:t>= 1 V, got by sweeping the gate voltage from V</w:t>
      </w:r>
      <w:r>
        <w:rPr>
          <w:position w:val="2"/>
          <w:vertAlign w:val="subscript"/>
        </w:rPr>
        <w:t>GS</w:t>
      </w:r>
      <w:r>
        <w:rPr>
          <w:position w:val="2"/>
        </w:rPr>
        <w:t>= -0.1 V to V</w:t>
      </w:r>
      <w:r>
        <w:rPr>
          <w:position w:val="2"/>
          <w:vertAlign w:val="subscript"/>
        </w:rPr>
        <w:t>GS</w:t>
      </w:r>
      <w:r>
        <w:rPr>
          <w:position w:val="2"/>
        </w:rPr>
        <w:t xml:space="preserve"> = 1.5 V. We can divide the </w:t>
      </w:r>
      <w:r>
        <w:t>transfer characteristics of a TFET into t</w:t>
      </w:r>
      <w:r>
        <w:t>hree regions:</w:t>
      </w:r>
      <w:r>
        <w:rPr>
          <w:rStyle w:val="CommentReference"/>
        </w:rPr>
        <w:commentReference w:id="75"/>
      </w:r>
    </w:p>
    <w:p w14:paraId="37EF8691" w14:textId="77777777" w:rsidR="003C0B82" w:rsidRDefault="003C0B82" w:rsidP="00C828AC">
      <w:pPr>
        <w:pStyle w:val="BodyText"/>
        <w:spacing w:before="10" w:line="480" w:lineRule="auto"/>
        <w:rPr>
          <w:sz w:val="23"/>
        </w:rPr>
      </w:pPr>
    </w:p>
    <w:p w14:paraId="7B0A2D28" w14:textId="77777777" w:rsidR="003C0B82" w:rsidRDefault="00840CF8" w:rsidP="00C828AC">
      <w:pPr>
        <w:pStyle w:val="ListParagraph"/>
        <w:numPr>
          <w:ilvl w:val="1"/>
          <w:numId w:val="4"/>
        </w:numPr>
        <w:tabs>
          <w:tab w:val="left" w:pos="939"/>
          <w:tab w:val="left" w:pos="940"/>
        </w:tabs>
        <w:spacing w:line="480" w:lineRule="auto"/>
        <w:ind w:right="190"/>
        <w:rPr>
          <w:sz w:val="24"/>
        </w:rPr>
      </w:pPr>
      <w:r>
        <w:rPr>
          <w:position w:val="2"/>
          <w:sz w:val="24"/>
        </w:rPr>
        <w:t>OFF-state</w:t>
      </w:r>
      <w:r>
        <w:rPr>
          <w:spacing w:val="-11"/>
          <w:position w:val="2"/>
          <w:sz w:val="24"/>
        </w:rPr>
        <w:t xml:space="preserve"> </w:t>
      </w:r>
      <w:r>
        <w:rPr>
          <w:position w:val="2"/>
          <w:sz w:val="24"/>
        </w:rPr>
        <w:t>(0</w:t>
      </w:r>
      <w:r>
        <w:rPr>
          <w:spacing w:val="-7"/>
          <w:position w:val="2"/>
          <w:sz w:val="24"/>
        </w:rPr>
        <w:t xml:space="preserve"> </w:t>
      </w:r>
      <w:r>
        <w:rPr>
          <w:position w:val="2"/>
          <w:sz w:val="24"/>
        </w:rPr>
        <w:t>&lt;</w:t>
      </w:r>
      <w:r>
        <w:rPr>
          <w:spacing w:val="-8"/>
          <w:position w:val="2"/>
          <w:sz w:val="24"/>
        </w:rPr>
        <w:t xml:space="preserve"> </w:t>
      </w:r>
      <w:r>
        <w:rPr>
          <w:position w:val="2"/>
          <w:sz w:val="24"/>
        </w:rPr>
        <w:t>V</w:t>
      </w:r>
      <w:r>
        <w:rPr>
          <w:position w:val="2"/>
          <w:sz w:val="24"/>
          <w:vertAlign w:val="subscript"/>
        </w:rPr>
        <w:t>GS</w:t>
      </w:r>
      <w:r>
        <w:rPr>
          <w:spacing w:val="-39"/>
          <w:position w:val="2"/>
          <w:sz w:val="24"/>
        </w:rPr>
        <w:t xml:space="preserve"> </w:t>
      </w:r>
      <w:r>
        <w:rPr>
          <w:position w:val="2"/>
          <w:sz w:val="24"/>
        </w:rPr>
        <w:t>&lt;</w:t>
      </w:r>
      <w:r>
        <w:rPr>
          <w:spacing w:val="-11"/>
          <w:position w:val="2"/>
          <w:sz w:val="24"/>
        </w:rPr>
        <w:t xml:space="preserve"> </w:t>
      </w:r>
      <w:r>
        <w:rPr>
          <w:position w:val="2"/>
          <w:sz w:val="24"/>
        </w:rPr>
        <w:t>V</w:t>
      </w:r>
      <w:r>
        <w:rPr>
          <w:position w:val="2"/>
          <w:sz w:val="24"/>
          <w:vertAlign w:val="subscript"/>
        </w:rPr>
        <w:t>OFF</w:t>
      </w:r>
      <w:r>
        <w:rPr>
          <w:position w:val="2"/>
          <w:sz w:val="24"/>
        </w:rPr>
        <w:t>):</w:t>
      </w:r>
      <w:r>
        <w:rPr>
          <w:spacing w:val="-3"/>
          <w:position w:val="2"/>
          <w:sz w:val="24"/>
        </w:rPr>
        <w:t xml:space="preserve"> </w:t>
      </w:r>
      <w:r>
        <w:rPr>
          <w:position w:val="2"/>
          <w:sz w:val="24"/>
        </w:rPr>
        <w:t>In</w:t>
      </w:r>
      <w:r>
        <w:rPr>
          <w:spacing w:val="-7"/>
          <w:position w:val="2"/>
          <w:sz w:val="24"/>
        </w:rPr>
        <w:t xml:space="preserve"> </w:t>
      </w:r>
      <w:r>
        <w:rPr>
          <w:position w:val="2"/>
          <w:sz w:val="24"/>
        </w:rPr>
        <w:t>this</w:t>
      </w:r>
      <w:r>
        <w:rPr>
          <w:spacing w:val="-9"/>
          <w:position w:val="2"/>
          <w:sz w:val="24"/>
        </w:rPr>
        <w:t xml:space="preserve"> </w:t>
      </w:r>
      <w:r>
        <w:rPr>
          <w:position w:val="2"/>
          <w:sz w:val="24"/>
        </w:rPr>
        <w:t>region</w:t>
      </w:r>
      <w:r>
        <w:rPr>
          <w:spacing w:val="-10"/>
          <w:position w:val="2"/>
          <w:sz w:val="24"/>
        </w:rPr>
        <w:t xml:space="preserve"> </w:t>
      </w:r>
      <w:r>
        <w:rPr>
          <w:position w:val="2"/>
          <w:sz w:val="24"/>
        </w:rPr>
        <w:t>the</w:t>
      </w:r>
      <w:r>
        <w:rPr>
          <w:spacing w:val="-11"/>
          <w:position w:val="2"/>
          <w:sz w:val="24"/>
        </w:rPr>
        <w:t xml:space="preserve"> </w:t>
      </w:r>
      <w:r>
        <w:rPr>
          <w:position w:val="2"/>
          <w:sz w:val="24"/>
        </w:rPr>
        <w:t>TFET</w:t>
      </w:r>
      <w:r>
        <w:rPr>
          <w:spacing w:val="-10"/>
          <w:position w:val="2"/>
          <w:sz w:val="24"/>
        </w:rPr>
        <w:t xml:space="preserve"> </w:t>
      </w:r>
      <w:r>
        <w:rPr>
          <w:position w:val="2"/>
          <w:sz w:val="24"/>
        </w:rPr>
        <w:t>has</w:t>
      </w:r>
      <w:r>
        <w:rPr>
          <w:spacing w:val="-7"/>
          <w:position w:val="2"/>
          <w:sz w:val="24"/>
        </w:rPr>
        <w:t xml:space="preserve"> </w:t>
      </w:r>
      <w:r>
        <w:rPr>
          <w:position w:val="2"/>
          <w:sz w:val="24"/>
        </w:rPr>
        <w:t>a</w:t>
      </w:r>
      <w:r>
        <w:rPr>
          <w:spacing w:val="-17"/>
          <w:position w:val="2"/>
          <w:sz w:val="24"/>
        </w:rPr>
        <w:t xml:space="preserve"> </w:t>
      </w:r>
      <w:r>
        <w:rPr>
          <w:position w:val="2"/>
          <w:sz w:val="24"/>
        </w:rPr>
        <w:t>low</w:t>
      </w:r>
      <w:r>
        <w:rPr>
          <w:spacing w:val="-5"/>
          <w:position w:val="2"/>
          <w:sz w:val="24"/>
        </w:rPr>
        <w:t xml:space="preserve"> </w:t>
      </w:r>
      <w:r>
        <w:rPr>
          <w:position w:val="2"/>
          <w:sz w:val="24"/>
        </w:rPr>
        <w:t>current</w:t>
      </w:r>
      <w:r>
        <w:rPr>
          <w:spacing w:val="-7"/>
          <w:position w:val="2"/>
          <w:sz w:val="24"/>
        </w:rPr>
        <w:t xml:space="preserve"> </w:t>
      </w:r>
      <w:r>
        <w:rPr>
          <w:position w:val="2"/>
          <w:sz w:val="24"/>
        </w:rPr>
        <w:t>and BTBT</w:t>
      </w:r>
      <w:r>
        <w:rPr>
          <w:spacing w:val="-7"/>
          <w:position w:val="2"/>
          <w:sz w:val="24"/>
        </w:rPr>
        <w:t xml:space="preserve"> </w:t>
      </w:r>
      <w:r>
        <w:rPr>
          <w:position w:val="2"/>
          <w:sz w:val="24"/>
        </w:rPr>
        <w:t>is</w:t>
      </w:r>
      <w:r>
        <w:rPr>
          <w:spacing w:val="-5"/>
          <w:position w:val="2"/>
          <w:sz w:val="24"/>
        </w:rPr>
        <w:t xml:space="preserve"> </w:t>
      </w:r>
      <w:r>
        <w:rPr>
          <w:position w:val="2"/>
          <w:sz w:val="24"/>
        </w:rPr>
        <w:t>inhibited.</w:t>
      </w:r>
      <w:r>
        <w:rPr>
          <w:spacing w:val="-5"/>
          <w:position w:val="2"/>
          <w:sz w:val="24"/>
        </w:rPr>
        <w:t xml:space="preserve"> </w:t>
      </w:r>
      <w:r>
        <w:rPr>
          <w:position w:val="2"/>
          <w:sz w:val="24"/>
        </w:rPr>
        <w:t>V</w:t>
      </w:r>
      <w:r>
        <w:rPr>
          <w:position w:val="2"/>
          <w:sz w:val="24"/>
          <w:vertAlign w:val="subscript"/>
        </w:rPr>
        <w:t>OFF</w:t>
      </w:r>
      <w:r>
        <w:rPr>
          <w:spacing w:val="-39"/>
          <w:position w:val="2"/>
          <w:sz w:val="24"/>
        </w:rPr>
        <w:t xml:space="preserve"> </w:t>
      </w:r>
      <w:r>
        <w:rPr>
          <w:position w:val="2"/>
          <w:sz w:val="24"/>
        </w:rPr>
        <w:t>is</w:t>
      </w:r>
      <w:r>
        <w:rPr>
          <w:spacing w:val="-5"/>
          <w:position w:val="2"/>
          <w:sz w:val="24"/>
        </w:rPr>
        <w:t xml:space="preserve"> </w:t>
      </w:r>
      <w:r>
        <w:rPr>
          <w:position w:val="2"/>
          <w:sz w:val="24"/>
        </w:rPr>
        <w:t>the</w:t>
      </w:r>
      <w:r>
        <w:rPr>
          <w:spacing w:val="-8"/>
          <w:position w:val="2"/>
          <w:sz w:val="24"/>
        </w:rPr>
        <w:t xml:space="preserve"> </w:t>
      </w:r>
      <w:r>
        <w:rPr>
          <w:position w:val="2"/>
          <w:sz w:val="24"/>
        </w:rPr>
        <w:t>gate</w:t>
      </w:r>
      <w:r>
        <w:rPr>
          <w:spacing w:val="-8"/>
          <w:position w:val="2"/>
          <w:sz w:val="24"/>
        </w:rPr>
        <w:t xml:space="preserve"> </w:t>
      </w:r>
      <w:r>
        <w:rPr>
          <w:position w:val="2"/>
          <w:sz w:val="24"/>
        </w:rPr>
        <w:t>voltage</w:t>
      </w:r>
      <w:r>
        <w:rPr>
          <w:spacing w:val="-6"/>
          <w:position w:val="2"/>
          <w:sz w:val="24"/>
        </w:rPr>
        <w:t xml:space="preserve"> </w:t>
      </w:r>
      <w:r>
        <w:rPr>
          <w:position w:val="2"/>
          <w:sz w:val="24"/>
        </w:rPr>
        <w:t>at</w:t>
      </w:r>
      <w:r>
        <w:rPr>
          <w:spacing w:val="-4"/>
          <w:position w:val="2"/>
          <w:sz w:val="24"/>
        </w:rPr>
        <w:t xml:space="preserve"> </w:t>
      </w:r>
      <w:r>
        <w:rPr>
          <w:position w:val="2"/>
          <w:sz w:val="24"/>
        </w:rPr>
        <w:t>which</w:t>
      </w:r>
      <w:r>
        <w:rPr>
          <w:spacing w:val="-5"/>
          <w:position w:val="2"/>
          <w:sz w:val="24"/>
        </w:rPr>
        <w:t xml:space="preserve"> </w:t>
      </w:r>
      <w:r>
        <w:rPr>
          <w:position w:val="2"/>
          <w:sz w:val="24"/>
        </w:rPr>
        <w:t>the</w:t>
      </w:r>
      <w:r>
        <w:rPr>
          <w:spacing w:val="-8"/>
          <w:position w:val="2"/>
          <w:sz w:val="24"/>
        </w:rPr>
        <w:t xml:space="preserve"> </w:t>
      </w:r>
      <w:r>
        <w:rPr>
          <w:position w:val="2"/>
          <w:sz w:val="24"/>
        </w:rPr>
        <w:t>drain</w:t>
      </w:r>
      <w:r>
        <w:rPr>
          <w:spacing w:val="-5"/>
          <w:position w:val="2"/>
          <w:sz w:val="24"/>
        </w:rPr>
        <w:t xml:space="preserve"> </w:t>
      </w:r>
      <w:r>
        <w:rPr>
          <w:position w:val="2"/>
          <w:sz w:val="24"/>
        </w:rPr>
        <w:t>current</w:t>
      </w:r>
      <w:r>
        <w:rPr>
          <w:spacing w:val="-4"/>
          <w:position w:val="2"/>
          <w:sz w:val="24"/>
        </w:rPr>
        <w:t xml:space="preserve"> </w:t>
      </w:r>
      <w:r>
        <w:rPr>
          <w:position w:val="2"/>
          <w:sz w:val="24"/>
        </w:rPr>
        <w:t>takes</w:t>
      </w:r>
      <w:r>
        <w:rPr>
          <w:spacing w:val="-13"/>
          <w:position w:val="2"/>
          <w:sz w:val="24"/>
        </w:rPr>
        <w:t xml:space="preserve"> </w:t>
      </w:r>
      <w:r>
        <w:rPr>
          <w:position w:val="2"/>
          <w:sz w:val="24"/>
        </w:rPr>
        <w:t>off.</w:t>
      </w:r>
    </w:p>
    <w:p w14:paraId="5073587B" w14:textId="785BD442" w:rsidR="003C0B82" w:rsidRDefault="00840CF8" w:rsidP="00C828AC">
      <w:pPr>
        <w:pStyle w:val="ListParagraph"/>
        <w:numPr>
          <w:ilvl w:val="1"/>
          <w:numId w:val="4"/>
        </w:numPr>
        <w:tabs>
          <w:tab w:val="left" w:pos="939"/>
          <w:tab w:val="left" w:pos="940"/>
        </w:tabs>
        <w:spacing w:before="4" w:line="480" w:lineRule="auto"/>
        <w:ind w:right="180"/>
        <w:rPr>
          <w:sz w:val="24"/>
        </w:rPr>
      </w:pPr>
      <w:r>
        <w:rPr>
          <w:position w:val="2"/>
          <w:sz w:val="24"/>
        </w:rPr>
        <w:t xml:space="preserve">Subthreshold region </w:t>
      </w:r>
      <w:del w:id="77" w:author="Satyabrat Sahoo" w:date="2018-07-20T23:16:00Z">
        <w:r w:rsidDel="00F6789E">
          <w:rPr>
            <w:position w:val="2"/>
            <w:sz w:val="24"/>
          </w:rPr>
          <w:delText>( V</w:delText>
        </w:r>
        <w:r w:rsidDel="00F6789E">
          <w:rPr>
            <w:position w:val="2"/>
            <w:sz w:val="24"/>
            <w:vertAlign w:val="subscript"/>
          </w:rPr>
          <w:delText>OFF</w:delText>
        </w:r>
      </w:del>
      <w:ins w:id="78" w:author="Satyabrat Sahoo" w:date="2018-07-20T23:16:00Z">
        <w:r w:rsidR="00F6789E">
          <w:rPr>
            <w:position w:val="2"/>
            <w:sz w:val="24"/>
          </w:rPr>
          <w:t>(VOFF</w:t>
        </w:r>
      </w:ins>
      <w:r>
        <w:rPr>
          <w:position w:val="2"/>
          <w:sz w:val="24"/>
        </w:rPr>
        <w:t xml:space="preserve"> &lt; V</w:t>
      </w:r>
      <w:r>
        <w:rPr>
          <w:position w:val="2"/>
          <w:sz w:val="24"/>
          <w:vertAlign w:val="subscript"/>
        </w:rPr>
        <w:t>GS</w:t>
      </w:r>
      <w:r>
        <w:rPr>
          <w:position w:val="2"/>
          <w:sz w:val="24"/>
        </w:rPr>
        <w:t xml:space="preserve"> &lt; V</w:t>
      </w:r>
      <w:r>
        <w:rPr>
          <w:position w:val="2"/>
          <w:sz w:val="24"/>
          <w:vertAlign w:val="subscript"/>
        </w:rPr>
        <w:t>T</w:t>
      </w:r>
      <w:r>
        <w:rPr>
          <w:position w:val="2"/>
          <w:sz w:val="24"/>
        </w:rPr>
        <w:t>): In this region the drain current rises. V</w:t>
      </w:r>
      <w:r>
        <w:rPr>
          <w:position w:val="2"/>
          <w:sz w:val="24"/>
          <w:vertAlign w:val="subscript"/>
        </w:rPr>
        <w:t>T</w:t>
      </w:r>
      <w:r>
        <w:rPr>
          <w:spacing w:val="-23"/>
          <w:position w:val="2"/>
          <w:sz w:val="24"/>
        </w:rPr>
        <w:t xml:space="preserve"> </w:t>
      </w:r>
      <w:r>
        <w:rPr>
          <w:position w:val="2"/>
          <w:sz w:val="24"/>
        </w:rPr>
        <w:t>is</w:t>
      </w:r>
      <w:r>
        <w:rPr>
          <w:spacing w:val="-1"/>
          <w:position w:val="2"/>
          <w:sz w:val="24"/>
        </w:rPr>
        <w:t xml:space="preserve"> </w:t>
      </w:r>
      <w:r>
        <w:rPr>
          <w:position w:val="2"/>
          <w:sz w:val="24"/>
        </w:rPr>
        <w:t>the</w:t>
      </w:r>
      <w:r>
        <w:rPr>
          <w:spacing w:val="-2"/>
          <w:position w:val="2"/>
          <w:sz w:val="24"/>
        </w:rPr>
        <w:t xml:space="preserve"> </w:t>
      </w:r>
      <w:r>
        <w:rPr>
          <w:position w:val="2"/>
          <w:sz w:val="24"/>
        </w:rPr>
        <w:t>threshold</w:t>
      </w:r>
      <w:r>
        <w:rPr>
          <w:spacing w:val="-1"/>
          <w:position w:val="2"/>
          <w:sz w:val="24"/>
        </w:rPr>
        <w:t xml:space="preserve"> </w:t>
      </w:r>
      <w:r>
        <w:rPr>
          <w:position w:val="2"/>
          <w:sz w:val="24"/>
        </w:rPr>
        <w:t>voltage</w:t>
      </w:r>
      <w:r>
        <w:rPr>
          <w:spacing w:val="-2"/>
          <w:position w:val="2"/>
          <w:sz w:val="24"/>
        </w:rPr>
        <w:t xml:space="preserve"> </w:t>
      </w:r>
      <w:r>
        <w:rPr>
          <w:position w:val="2"/>
          <w:sz w:val="24"/>
        </w:rPr>
        <w:t>of</w:t>
      </w:r>
      <w:r>
        <w:rPr>
          <w:spacing w:val="-2"/>
          <w:position w:val="2"/>
          <w:sz w:val="24"/>
        </w:rPr>
        <w:t xml:space="preserve"> </w:t>
      </w:r>
      <w:r>
        <w:rPr>
          <w:position w:val="2"/>
          <w:sz w:val="24"/>
        </w:rPr>
        <w:t>the</w:t>
      </w:r>
      <w:r>
        <w:rPr>
          <w:spacing w:val="-38"/>
          <w:position w:val="2"/>
          <w:sz w:val="24"/>
        </w:rPr>
        <w:t xml:space="preserve"> </w:t>
      </w:r>
      <w:r>
        <w:rPr>
          <w:position w:val="2"/>
          <w:sz w:val="24"/>
        </w:rPr>
        <w:t>TFET.</w:t>
      </w:r>
    </w:p>
    <w:p w14:paraId="741657BF" w14:textId="4D15E797" w:rsidR="003C0B82" w:rsidRDefault="00840CF8" w:rsidP="00C828AC">
      <w:pPr>
        <w:pStyle w:val="ListParagraph"/>
        <w:numPr>
          <w:ilvl w:val="1"/>
          <w:numId w:val="4"/>
        </w:numPr>
        <w:tabs>
          <w:tab w:val="left" w:pos="939"/>
          <w:tab w:val="left" w:pos="940"/>
        </w:tabs>
        <w:spacing w:line="480" w:lineRule="auto"/>
        <w:ind w:right="136"/>
        <w:rPr>
          <w:sz w:val="24"/>
        </w:rPr>
      </w:pPr>
      <w:r>
        <w:rPr>
          <w:position w:val="2"/>
          <w:sz w:val="24"/>
        </w:rPr>
        <w:t xml:space="preserve">Super-threshold region </w:t>
      </w:r>
      <w:del w:id="79" w:author="Satyabrat Sahoo" w:date="2018-07-20T23:16:00Z">
        <w:r w:rsidDel="00F6789E">
          <w:rPr>
            <w:position w:val="2"/>
            <w:sz w:val="24"/>
          </w:rPr>
          <w:delText>( V</w:delText>
        </w:r>
        <w:r w:rsidDel="00F6789E">
          <w:rPr>
            <w:position w:val="2"/>
            <w:sz w:val="24"/>
            <w:vertAlign w:val="subscript"/>
          </w:rPr>
          <w:delText>GS</w:delText>
        </w:r>
      </w:del>
      <w:ins w:id="80" w:author="Satyabrat Sahoo" w:date="2018-07-20T23:16:00Z">
        <w:r w:rsidR="00F6789E">
          <w:rPr>
            <w:position w:val="2"/>
            <w:sz w:val="24"/>
          </w:rPr>
          <w:t>(VGS</w:t>
        </w:r>
      </w:ins>
      <w:r>
        <w:rPr>
          <w:position w:val="2"/>
          <w:sz w:val="24"/>
        </w:rPr>
        <w:t xml:space="preserve"> &lt; V</w:t>
      </w:r>
      <w:r>
        <w:rPr>
          <w:position w:val="2"/>
          <w:sz w:val="24"/>
          <w:vertAlign w:val="subscript"/>
        </w:rPr>
        <w:t>T</w:t>
      </w:r>
      <w:r>
        <w:rPr>
          <w:position w:val="2"/>
          <w:sz w:val="24"/>
        </w:rPr>
        <w:t>): In this region, the drain current rises with the gate</w:t>
      </w:r>
      <w:r>
        <w:rPr>
          <w:rStyle w:val="CommentReference"/>
        </w:rPr>
        <w:commentReference w:id="81"/>
      </w:r>
      <w:r>
        <w:rPr>
          <w:sz w:val="24"/>
        </w:rPr>
        <w:t xml:space="preserve"> voltage at a reduced</w:t>
      </w:r>
      <w:r>
        <w:rPr>
          <w:spacing w:val="-4"/>
          <w:sz w:val="24"/>
        </w:rPr>
        <w:t xml:space="preserve"> </w:t>
      </w:r>
      <w:r>
        <w:rPr>
          <w:sz w:val="24"/>
        </w:rPr>
        <w:t>rate.</w:t>
      </w:r>
    </w:p>
    <w:p w14:paraId="342E5E31" w14:textId="77777777" w:rsidR="003C0B82" w:rsidRDefault="00840CF8" w:rsidP="00C828AC">
      <w:pPr>
        <w:pStyle w:val="BodyText"/>
        <w:spacing w:before="75" w:line="480" w:lineRule="auto"/>
        <w:ind w:left="220"/>
      </w:pPr>
      <w:r>
        <w:t>DIFFERENT TYPES OF TFETs</w:t>
      </w:r>
    </w:p>
    <w:p w14:paraId="71E04D12" w14:textId="77777777" w:rsidR="003C0B82" w:rsidRDefault="003C0B82" w:rsidP="00C828AC">
      <w:pPr>
        <w:pStyle w:val="BodyText"/>
        <w:spacing w:before="7" w:line="480" w:lineRule="auto"/>
      </w:pPr>
    </w:p>
    <w:p w14:paraId="44F9B27C" w14:textId="191E2EC4" w:rsidR="003C0B82" w:rsidRDefault="00840CF8" w:rsidP="00C828AC">
      <w:pPr>
        <w:pStyle w:val="BodyText"/>
        <w:spacing w:line="480" w:lineRule="auto"/>
        <w:ind w:left="217" w:right="108"/>
        <w:jc w:val="both"/>
      </w:pPr>
      <w:r>
        <w:t xml:space="preserve">TFETs have been proposed and realized in various structural forms. </w:t>
      </w:r>
      <w:r>
        <w:t>Based on the gate structure in the TFET, they can classify the TFETs as single- gate TFET, double-gate TFET, or</w:t>
      </w:r>
      <w:r>
        <w:rPr>
          <w:spacing w:val="-15"/>
        </w:rPr>
        <w:t xml:space="preserve"> </w:t>
      </w:r>
      <w:r>
        <w:t>gate-all-around</w:t>
      </w:r>
      <w:r>
        <w:rPr>
          <w:spacing w:val="-14"/>
        </w:rPr>
        <w:t xml:space="preserve"> </w:t>
      </w:r>
      <w:r>
        <w:t>TFET.</w:t>
      </w:r>
      <w:r>
        <w:rPr>
          <w:spacing w:val="-11"/>
        </w:rPr>
        <w:t xml:space="preserve"> </w:t>
      </w:r>
      <w:r>
        <w:t>The</w:t>
      </w:r>
      <w:r>
        <w:rPr>
          <w:spacing w:val="-15"/>
        </w:rPr>
        <w:t xml:space="preserve"> </w:t>
      </w:r>
      <w:r>
        <w:t>double-gate-</w:t>
      </w:r>
      <w:r>
        <w:rPr>
          <w:spacing w:val="-15"/>
        </w:rPr>
        <w:t xml:space="preserve"> </w:t>
      </w:r>
      <w:r>
        <w:t>TFET</w:t>
      </w:r>
      <w:r>
        <w:rPr>
          <w:spacing w:val="-15"/>
        </w:rPr>
        <w:t xml:space="preserve"> </w:t>
      </w:r>
      <w:r>
        <w:t>and</w:t>
      </w:r>
      <w:r>
        <w:rPr>
          <w:spacing w:val="-14"/>
        </w:rPr>
        <w:t xml:space="preserve"> </w:t>
      </w:r>
      <w:r>
        <w:t>gate-all-around</w:t>
      </w:r>
      <w:r>
        <w:rPr>
          <w:spacing w:val="-14"/>
        </w:rPr>
        <w:t xml:space="preserve"> </w:t>
      </w:r>
      <w:r>
        <w:t>TFET</w:t>
      </w:r>
      <w:r>
        <w:rPr>
          <w:spacing w:val="-13"/>
        </w:rPr>
        <w:t xml:space="preserve"> </w:t>
      </w:r>
      <w:r>
        <w:t>have</w:t>
      </w:r>
      <w:r>
        <w:rPr>
          <w:spacing w:val="-15"/>
        </w:rPr>
        <w:t xml:space="preserve"> </w:t>
      </w:r>
      <w:r>
        <w:t>better</w:t>
      </w:r>
      <w:r>
        <w:rPr>
          <w:spacing w:val="-13"/>
        </w:rPr>
        <w:t xml:space="preserve"> </w:t>
      </w:r>
      <w:r>
        <w:t>control over the channel potential compared to a single-gate TF</w:t>
      </w:r>
      <w:r>
        <w:t xml:space="preserve">ET. They have realized </w:t>
      </w:r>
      <w:del w:id="82" w:author="Satyabrat Sahoo" w:date="2018-07-20T23:16:00Z">
        <w:r w:rsidDel="00F6789E">
          <w:delText>tFETs</w:delText>
        </w:r>
      </w:del>
      <w:ins w:id="83" w:author="Satyabrat Sahoo" w:date="2018-07-20T23:16:00Z">
        <w:r w:rsidR="00F6789E">
          <w:t>test</w:t>
        </w:r>
      </w:ins>
      <w:r>
        <w:t xml:space="preserve"> with a homojunction at the source and a heterojunction at the source. The heterojunction TFET achieves a much lower effective bandgap than a homojunction TFET [3]. Different semiconducting materials like silicon, Germanium, Car</w:t>
      </w:r>
      <w:r>
        <w:t>bon and III-V semiconductor materials have been incorporated into the TFETs. Materials like nanowires, CNTs, and graphene that exhibit quantum confinement effects are also being investigated for TFETs. These material have special properties they can exploi</w:t>
      </w:r>
      <w:r>
        <w:t>t that to improve the electrical characteristics of the</w:t>
      </w:r>
      <w:r>
        <w:rPr>
          <w:rStyle w:val="CommentReference"/>
        </w:rPr>
        <w:commentReference w:id="84"/>
      </w:r>
      <w:r>
        <w:rPr>
          <w:spacing w:val="-6"/>
        </w:rPr>
        <w:t xml:space="preserve"> </w:t>
      </w:r>
      <w:r>
        <w:t>TFETs.</w:t>
      </w:r>
    </w:p>
    <w:p w14:paraId="6F2DC515" w14:textId="77777777" w:rsidR="003C0B82" w:rsidRDefault="00840CF8" w:rsidP="00C828AC">
      <w:pPr>
        <w:pStyle w:val="Heading1"/>
        <w:numPr>
          <w:ilvl w:val="0"/>
          <w:numId w:val="6"/>
        </w:numPr>
        <w:tabs>
          <w:tab w:val="left" w:pos="920"/>
          <w:tab w:val="left" w:pos="4032"/>
        </w:tabs>
        <w:spacing w:before="67" w:line="480" w:lineRule="auto"/>
        <w:ind w:left="4031" w:hanging="684"/>
        <w:jc w:val="left"/>
      </w:pPr>
      <w:bookmarkStart w:id="85" w:name="VI._Results_&amp;_Discussions"/>
      <w:bookmarkEnd w:id="85"/>
      <w:r>
        <w:t>Results &amp;</w:t>
      </w:r>
      <w:r>
        <w:rPr>
          <w:spacing w:val="-5"/>
        </w:rPr>
        <w:t xml:space="preserve"> </w:t>
      </w:r>
      <w:r>
        <w:t>Discussions</w:t>
      </w:r>
    </w:p>
    <w:p w14:paraId="49EEA273" w14:textId="77777777" w:rsidR="003C0B82" w:rsidRDefault="00840CF8" w:rsidP="00C828AC">
      <w:pPr>
        <w:pStyle w:val="BodyText"/>
        <w:spacing w:before="233" w:line="480" w:lineRule="auto"/>
        <w:ind w:left="220"/>
        <w:jc w:val="both"/>
      </w:pPr>
      <w:r>
        <w:t>IMPACT OF DEVICE PARAMETERS</w:t>
      </w:r>
    </w:p>
    <w:p w14:paraId="62DAFE4D" w14:textId="77777777" w:rsidR="003C0B82" w:rsidRDefault="003C0B82" w:rsidP="00C828AC">
      <w:pPr>
        <w:pStyle w:val="BodyText"/>
        <w:spacing w:line="480" w:lineRule="auto"/>
        <w:rPr>
          <w:sz w:val="20"/>
        </w:rPr>
      </w:pPr>
    </w:p>
    <w:p w14:paraId="065AB8BA" w14:textId="77777777" w:rsidR="003C0B82" w:rsidRDefault="00840CF8" w:rsidP="00C828AC">
      <w:pPr>
        <w:pStyle w:val="BodyText"/>
        <w:spacing w:before="7" w:line="480" w:lineRule="auto"/>
        <w:rPr>
          <w:sz w:val="11"/>
        </w:rPr>
      </w:pPr>
      <w:r>
        <w:rPr>
          <w:noProof/>
          <w:lang w:val="en-IN" w:eastAsia="en-IN"/>
        </w:rPr>
        <w:drawing>
          <wp:anchor distT="0" distB="0" distL="0" distR="0" simplePos="0" relativeHeight="251661312" behindDoc="0" locked="0" layoutInCell="1" allowOverlap="1">
            <wp:simplePos x="0" y="0"/>
            <wp:positionH relativeFrom="page">
              <wp:posOffset>2078988</wp:posOffset>
            </wp:positionH>
            <wp:positionV relativeFrom="paragraph">
              <wp:posOffset>109643</wp:posOffset>
            </wp:positionV>
            <wp:extent cx="3314700" cy="21717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3314700" cy="2171700"/>
                    </a:xfrm>
                    <a:prstGeom prst="rect">
                      <a:avLst/>
                    </a:prstGeom>
                  </pic:spPr>
                </pic:pic>
              </a:graphicData>
            </a:graphic>
          </wp:anchor>
        </w:drawing>
      </w:r>
    </w:p>
    <w:p w14:paraId="616D687F" w14:textId="77777777" w:rsidR="003C0B82" w:rsidRDefault="003C0B82" w:rsidP="00C828AC">
      <w:pPr>
        <w:pStyle w:val="BodyText"/>
        <w:spacing w:line="480" w:lineRule="auto"/>
        <w:rPr>
          <w:sz w:val="26"/>
        </w:rPr>
      </w:pPr>
    </w:p>
    <w:p w14:paraId="3D4EC16E" w14:textId="77777777" w:rsidR="003C0B82" w:rsidRDefault="00840CF8" w:rsidP="00C828AC">
      <w:pPr>
        <w:pStyle w:val="BodyText"/>
        <w:spacing w:before="207" w:line="480" w:lineRule="auto"/>
        <w:ind w:left="119"/>
        <w:jc w:val="both"/>
      </w:pPr>
      <w:r>
        <w:rPr>
          <w:b/>
        </w:rPr>
        <w:t xml:space="preserve">FIGURE 6: </w:t>
      </w:r>
      <w:r>
        <w:t>Silicon on insulator tunnel field-effect transistor [2].</w:t>
      </w:r>
    </w:p>
    <w:p w14:paraId="115F6504" w14:textId="77777777" w:rsidR="003C0B82" w:rsidRPr="00855CC0" w:rsidRDefault="00840CF8" w:rsidP="00C828AC">
      <w:pPr>
        <w:pStyle w:val="Heading1"/>
        <w:spacing w:line="480" w:lineRule="auto"/>
        <w:ind w:left="0"/>
        <w:jc w:val="both"/>
        <w:rPr>
          <w:b w:val="0"/>
        </w:rPr>
      </w:pPr>
      <w:bookmarkStart w:id="86" w:name="GATE_DIELECTRIC"/>
      <w:bookmarkEnd w:id="86"/>
      <w:r w:rsidRPr="00855CC0">
        <w:rPr>
          <w:b w:val="0"/>
        </w:rPr>
        <w:t>GATE DIELECTRIC</w:t>
      </w:r>
    </w:p>
    <w:p w14:paraId="13B30BF2" w14:textId="77777777" w:rsidR="003C0B82" w:rsidRDefault="003C0B82" w:rsidP="00C828AC">
      <w:pPr>
        <w:pStyle w:val="BodyText"/>
        <w:spacing w:before="7" w:line="480" w:lineRule="auto"/>
        <w:rPr>
          <w:b/>
          <w:sz w:val="23"/>
        </w:rPr>
      </w:pPr>
    </w:p>
    <w:p w14:paraId="56DDECF3" w14:textId="60FE3297" w:rsidR="003C0B82" w:rsidRDefault="00840CF8" w:rsidP="00C828AC">
      <w:pPr>
        <w:pStyle w:val="BodyText"/>
        <w:spacing w:line="480" w:lineRule="auto"/>
        <w:ind w:left="217" w:right="113"/>
        <w:jc w:val="both"/>
      </w:pPr>
      <w:del w:id="87" w:author="Satyabrat Sahoo" w:date="2018-07-20T23:16:00Z">
        <w:r w:rsidDel="00F6789E">
          <w:delText>they</w:delText>
        </w:r>
      </w:del>
      <w:ins w:id="88" w:author="Satyabrat Sahoo" w:date="2018-07-20T23:16:00Z">
        <w:r w:rsidR="00F6789E">
          <w:t>They</w:t>
        </w:r>
      </w:ins>
      <w:r>
        <w:t xml:space="preserve"> expect </w:t>
      </w:r>
      <w:del w:id="89" w:author="Satyabrat Sahoo" w:date="2018-07-20T23:16:00Z">
        <w:r w:rsidDel="00F6789E">
          <w:delText>The</w:delText>
        </w:r>
      </w:del>
      <w:ins w:id="90" w:author="Satyabrat Sahoo" w:date="2018-07-20T23:16:00Z">
        <w:r w:rsidR="00F6789E">
          <w:t>the</w:t>
        </w:r>
      </w:ins>
      <w:r>
        <w:t xml:space="preserve"> drain current to increase with an </w:t>
      </w:r>
      <w:r>
        <w:t>increase in the dielectric constant of the gate material</w:t>
      </w:r>
      <w:r>
        <w:rPr>
          <w:rStyle w:val="CommentReference"/>
        </w:rPr>
        <w:commentReference w:id="91"/>
      </w:r>
      <w:r>
        <w:rPr>
          <w:spacing w:val="-9"/>
        </w:rPr>
        <w:t xml:space="preserve"> </w:t>
      </w:r>
      <w:r>
        <w:t>or</w:t>
      </w:r>
      <w:r>
        <w:rPr>
          <w:spacing w:val="-8"/>
        </w:rPr>
        <w:t xml:space="preserve"> </w:t>
      </w:r>
      <w:r>
        <w:t>decrease</w:t>
      </w:r>
      <w:r>
        <w:rPr>
          <w:spacing w:val="-10"/>
        </w:rPr>
        <w:t xml:space="preserve"> </w:t>
      </w:r>
      <w:r>
        <w:t>in</w:t>
      </w:r>
      <w:r>
        <w:rPr>
          <w:spacing w:val="-5"/>
        </w:rPr>
        <w:t xml:space="preserve"> </w:t>
      </w:r>
      <w:r>
        <w:t>gate</w:t>
      </w:r>
      <w:r>
        <w:rPr>
          <w:spacing w:val="-10"/>
        </w:rPr>
        <w:t xml:space="preserve"> </w:t>
      </w:r>
      <w:r>
        <w:t>dielectric</w:t>
      </w:r>
      <w:r>
        <w:rPr>
          <w:spacing w:val="-8"/>
        </w:rPr>
        <w:t xml:space="preserve"> </w:t>
      </w:r>
      <w:r>
        <w:t>thickness.</w:t>
      </w:r>
      <w:r>
        <w:rPr>
          <w:spacing w:val="-5"/>
        </w:rPr>
        <w:t xml:space="preserve"> </w:t>
      </w:r>
      <w:r>
        <w:t>It</w:t>
      </w:r>
      <w:r>
        <w:rPr>
          <w:spacing w:val="-4"/>
        </w:rPr>
        <w:t xml:space="preserve"> </w:t>
      </w:r>
      <w:r>
        <w:t>has</w:t>
      </w:r>
      <w:r>
        <w:rPr>
          <w:spacing w:val="-9"/>
        </w:rPr>
        <w:t xml:space="preserve"> </w:t>
      </w:r>
      <w:r>
        <w:t>been</w:t>
      </w:r>
      <w:r>
        <w:rPr>
          <w:spacing w:val="-7"/>
        </w:rPr>
        <w:t xml:space="preserve"> </w:t>
      </w:r>
      <w:r>
        <w:t>analyzed</w:t>
      </w:r>
      <w:r>
        <w:rPr>
          <w:spacing w:val="-5"/>
        </w:rPr>
        <w:t xml:space="preserve"> </w:t>
      </w:r>
      <w:r>
        <w:t>an</w:t>
      </w:r>
      <w:r>
        <w:rPr>
          <w:spacing w:val="-7"/>
        </w:rPr>
        <w:t xml:space="preserve"> </w:t>
      </w:r>
      <w:r>
        <w:t>verified that the tighter gate control got by using a high-</w:t>
      </w:r>
      <w:r>
        <w:rPr>
          <w:i/>
        </w:rPr>
        <w:t xml:space="preserve">k </w:t>
      </w:r>
      <w:r>
        <w:t xml:space="preserve">dielectric material or </w:t>
      </w:r>
      <w:r>
        <w:rPr>
          <w:position w:val="2"/>
        </w:rPr>
        <w:t>decreasing</w:t>
      </w:r>
      <w:r>
        <w:rPr>
          <w:spacing w:val="-4"/>
          <w:position w:val="2"/>
        </w:rPr>
        <w:t xml:space="preserve"> </w:t>
      </w:r>
      <w:r>
        <w:rPr>
          <w:position w:val="2"/>
        </w:rPr>
        <w:t>the gate</w:t>
      </w:r>
      <w:r>
        <w:rPr>
          <w:spacing w:val="-2"/>
          <w:position w:val="2"/>
        </w:rPr>
        <w:t xml:space="preserve"> </w:t>
      </w:r>
      <w:r>
        <w:rPr>
          <w:position w:val="2"/>
        </w:rPr>
        <w:t>dielectric</w:t>
      </w:r>
      <w:r>
        <w:rPr>
          <w:spacing w:val="-2"/>
          <w:position w:val="2"/>
        </w:rPr>
        <w:t xml:space="preserve"> </w:t>
      </w:r>
      <w:r>
        <w:rPr>
          <w:position w:val="2"/>
        </w:rPr>
        <w:t>thickness</w:t>
      </w:r>
      <w:r>
        <w:rPr>
          <w:spacing w:val="-1"/>
          <w:position w:val="2"/>
        </w:rPr>
        <w:t xml:space="preserve"> </w:t>
      </w:r>
      <w:r>
        <w:rPr>
          <w:position w:val="2"/>
        </w:rPr>
        <w:t>resul</w:t>
      </w:r>
      <w:r>
        <w:rPr>
          <w:position w:val="2"/>
        </w:rPr>
        <w:t>ts</w:t>
      </w:r>
      <w:r>
        <w:rPr>
          <w:spacing w:val="-1"/>
          <w:position w:val="2"/>
        </w:rPr>
        <w:t xml:space="preserve"> </w:t>
      </w:r>
      <w:r>
        <w:rPr>
          <w:position w:val="2"/>
        </w:rPr>
        <w:t>in</w:t>
      </w:r>
      <w:r>
        <w:rPr>
          <w:spacing w:val="-1"/>
          <w:position w:val="2"/>
        </w:rPr>
        <w:t xml:space="preserve"> </w:t>
      </w:r>
      <w:r>
        <w:rPr>
          <w:position w:val="2"/>
        </w:rPr>
        <w:t>increasing</w:t>
      </w:r>
      <w:r>
        <w:rPr>
          <w:spacing w:val="-4"/>
          <w:position w:val="2"/>
        </w:rPr>
        <w:t xml:space="preserve"> </w:t>
      </w:r>
      <w:r>
        <w:rPr>
          <w:position w:val="2"/>
        </w:rPr>
        <w:t>the</w:t>
      </w:r>
      <w:r>
        <w:rPr>
          <w:spacing w:val="1"/>
          <w:position w:val="2"/>
        </w:rPr>
        <w:t xml:space="preserve"> </w:t>
      </w:r>
      <w:r>
        <w:rPr>
          <w:position w:val="2"/>
        </w:rPr>
        <w:t>I</w:t>
      </w:r>
      <w:r>
        <w:rPr>
          <w:position w:val="2"/>
          <w:vertAlign w:val="subscript"/>
        </w:rPr>
        <w:t>ON</w:t>
      </w:r>
      <w:r>
        <w:rPr>
          <w:spacing w:val="-22"/>
          <w:position w:val="2"/>
        </w:rPr>
        <w:t xml:space="preserve"> </w:t>
      </w:r>
      <w:r>
        <w:rPr>
          <w:position w:val="2"/>
        </w:rPr>
        <w:t>of</w:t>
      </w:r>
      <w:r>
        <w:rPr>
          <w:spacing w:val="-2"/>
          <w:position w:val="2"/>
        </w:rPr>
        <w:t xml:space="preserve"> </w:t>
      </w:r>
      <w:r>
        <w:rPr>
          <w:position w:val="2"/>
        </w:rPr>
        <w:t>the</w:t>
      </w:r>
      <w:r>
        <w:rPr>
          <w:spacing w:val="-36"/>
          <w:position w:val="2"/>
        </w:rPr>
        <w:t xml:space="preserve"> </w:t>
      </w:r>
      <w:r>
        <w:rPr>
          <w:position w:val="2"/>
        </w:rPr>
        <w:t>TFET.</w:t>
      </w:r>
    </w:p>
    <w:p w14:paraId="6AF6B72A" w14:textId="77777777" w:rsidR="003C0B82" w:rsidRPr="00855CC0" w:rsidRDefault="00840CF8" w:rsidP="00C828AC">
      <w:pPr>
        <w:pStyle w:val="Heading1"/>
        <w:spacing w:before="215" w:line="480" w:lineRule="auto"/>
        <w:rPr>
          <w:b w:val="0"/>
        </w:rPr>
      </w:pPr>
      <w:bookmarkStart w:id="92" w:name="BODY_THICKNESS"/>
      <w:bookmarkEnd w:id="92"/>
      <w:r w:rsidRPr="00855CC0">
        <w:rPr>
          <w:b w:val="0"/>
        </w:rPr>
        <w:t>BODY THICKNESS</w:t>
      </w:r>
    </w:p>
    <w:p w14:paraId="15DDB202" w14:textId="77777777" w:rsidR="003C0B82" w:rsidRDefault="003C0B82" w:rsidP="00C828AC">
      <w:pPr>
        <w:pStyle w:val="BodyText"/>
        <w:spacing w:before="9" w:line="480" w:lineRule="auto"/>
        <w:rPr>
          <w:b/>
          <w:sz w:val="23"/>
        </w:rPr>
      </w:pPr>
    </w:p>
    <w:p w14:paraId="7502B1FE" w14:textId="77777777" w:rsidR="003C0B82" w:rsidRDefault="00840CF8" w:rsidP="00C828AC">
      <w:pPr>
        <w:pStyle w:val="BodyText"/>
        <w:spacing w:line="480" w:lineRule="auto"/>
        <w:ind w:left="219"/>
      </w:pPr>
      <w:r>
        <w:t>The</w:t>
      </w:r>
      <w:r>
        <w:rPr>
          <w:spacing w:val="-14"/>
        </w:rPr>
        <w:t xml:space="preserve"> </w:t>
      </w:r>
      <w:r>
        <w:t>impact</w:t>
      </w:r>
      <w:r>
        <w:rPr>
          <w:spacing w:val="-13"/>
        </w:rPr>
        <w:t xml:space="preserve"> </w:t>
      </w:r>
      <w:r>
        <w:t>of</w:t>
      </w:r>
      <w:r>
        <w:rPr>
          <w:spacing w:val="-14"/>
        </w:rPr>
        <w:t xml:space="preserve"> </w:t>
      </w:r>
      <w:r>
        <w:t>the</w:t>
      </w:r>
      <w:r>
        <w:rPr>
          <w:spacing w:val="-14"/>
        </w:rPr>
        <w:t xml:space="preserve"> </w:t>
      </w:r>
      <w:r>
        <w:t>silicon</w:t>
      </w:r>
      <w:r>
        <w:rPr>
          <w:spacing w:val="-11"/>
        </w:rPr>
        <w:t xml:space="preserve"> </w:t>
      </w:r>
      <w:r>
        <w:t>body</w:t>
      </w:r>
      <w:r>
        <w:rPr>
          <w:spacing w:val="-23"/>
        </w:rPr>
        <w:t xml:space="preserve"> </w:t>
      </w:r>
      <w:r>
        <w:t>thickness</w:t>
      </w:r>
      <w:r>
        <w:rPr>
          <w:spacing w:val="-13"/>
        </w:rPr>
        <w:t xml:space="preserve"> </w:t>
      </w:r>
      <w:r>
        <w:t>on</w:t>
      </w:r>
      <w:r>
        <w:rPr>
          <w:spacing w:val="-13"/>
        </w:rPr>
        <w:t xml:space="preserve"> </w:t>
      </w:r>
      <w:r>
        <w:t>the</w:t>
      </w:r>
      <w:r>
        <w:rPr>
          <w:spacing w:val="-14"/>
        </w:rPr>
        <w:t xml:space="preserve"> </w:t>
      </w:r>
      <w:r>
        <w:t>drain</w:t>
      </w:r>
      <w:r>
        <w:rPr>
          <w:spacing w:val="-13"/>
        </w:rPr>
        <w:t xml:space="preserve"> </w:t>
      </w:r>
      <w:r>
        <w:t>current</w:t>
      </w:r>
      <w:r>
        <w:rPr>
          <w:spacing w:val="-13"/>
        </w:rPr>
        <w:t xml:space="preserve"> </w:t>
      </w:r>
      <w:r>
        <w:t>depends</w:t>
      </w:r>
      <w:r>
        <w:rPr>
          <w:spacing w:val="-13"/>
        </w:rPr>
        <w:t xml:space="preserve"> </w:t>
      </w:r>
      <w:r>
        <w:t>on</w:t>
      </w:r>
      <w:r>
        <w:rPr>
          <w:spacing w:val="-13"/>
        </w:rPr>
        <w:t xml:space="preserve"> </w:t>
      </w:r>
      <w:r>
        <w:t>two</w:t>
      </w:r>
      <w:r>
        <w:rPr>
          <w:spacing w:val="-11"/>
        </w:rPr>
        <w:t xml:space="preserve"> </w:t>
      </w:r>
      <w:r>
        <w:t>competing</w:t>
      </w:r>
      <w:r>
        <w:rPr>
          <w:spacing w:val="-16"/>
        </w:rPr>
        <w:t xml:space="preserve"> </w:t>
      </w:r>
      <w:r>
        <w:t>effects</w:t>
      </w:r>
    </w:p>
    <w:p w14:paraId="0373511E" w14:textId="77777777" w:rsidR="003C0B82" w:rsidRDefault="00840CF8" w:rsidP="00C828AC">
      <w:pPr>
        <w:pStyle w:val="BodyText"/>
        <w:spacing w:before="140" w:line="480" w:lineRule="auto"/>
        <w:ind w:left="219" w:right="116"/>
        <w:jc w:val="both"/>
      </w:pPr>
      <w:r>
        <w:t>.</w:t>
      </w:r>
      <w:r>
        <w:br/>
        <w:t xml:space="preserve">As the silicon body thickness increases, the volume of silicon available for BTBT increases, increasing </w:t>
      </w:r>
      <w:r>
        <w:t>the drain current. However, as the thickness of the silicon body increases, the coupling of the gate with the channel degrades, leading to a decrease in drain current.</w:t>
      </w:r>
    </w:p>
    <w:p w14:paraId="79FB987A" w14:textId="77777777" w:rsidR="003C0B82" w:rsidRDefault="003C0B82" w:rsidP="00C828AC">
      <w:pPr>
        <w:pStyle w:val="BodyText"/>
        <w:spacing w:line="480" w:lineRule="auto"/>
        <w:rPr>
          <w:sz w:val="22"/>
        </w:rPr>
      </w:pPr>
    </w:p>
    <w:p w14:paraId="44158372" w14:textId="77777777" w:rsidR="003C0B82" w:rsidRPr="00855CC0" w:rsidRDefault="00840CF8" w:rsidP="00C828AC">
      <w:pPr>
        <w:pStyle w:val="Heading1"/>
        <w:spacing w:line="480" w:lineRule="auto"/>
        <w:rPr>
          <w:b w:val="0"/>
        </w:rPr>
      </w:pPr>
      <w:bookmarkStart w:id="93" w:name="SOURCE_DOPING_CONCENTRATION_AND_PROFILE"/>
      <w:bookmarkEnd w:id="93"/>
      <w:r w:rsidRPr="00855CC0">
        <w:rPr>
          <w:b w:val="0"/>
        </w:rPr>
        <w:t>SOURCE DOPING CONCENTRATION AND PROFILE</w:t>
      </w:r>
    </w:p>
    <w:p w14:paraId="08608176" w14:textId="77777777" w:rsidR="003C0B82" w:rsidRDefault="003C0B82" w:rsidP="00C828AC">
      <w:pPr>
        <w:pStyle w:val="BodyText"/>
        <w:spacing w:before="9" w:line="480" w:lineRule="auto"/>
        <w:rPr>
          <w:b/>
          <w:sz w:val="23"/>
        </w:rPr>
      </w:pPr>
    </w:p>
    <w:p w14:paraId="7953458F" w14:textId="77777777" w:rsidR="003C0B82" w:rsidRDefault="00840CF8" w:rsidP="00C828AC">
      <w:pPr>
        <w:pStyle w:val="BodyText"/>
        <w:spacing w:line="480" w:lineRule="auto"/>
        <w:ind w:left="217" w:right="111"/>
        <w:jc w:val="both"/>
      </w:pPr>
      <w:commentRangeStart w:id="94"/>
      <w:r>
        <w:t xml:space="preserve">When the source doping concentration is </w:t>
      </w:r>
      <w:r>
        <w:t>increased, the band gap narrowing increases, which results in a decrease in the tunneling distance. For high source doping concentration, due to the</w:t>
      </w:r>
      <w:commentRangeEnd w:id="94"/>
      <w:r>
        <w:rPr>
          <w:spacing w:val="-11"/>
        </w:rPr>
        <w:t xml:space="preserve"> </w:t>
      </w:r>
      <w:r>
        <w:t>changed</w:t>
      </w:r>
      <w:r>
        <w:rPr>
          <w:spacing w:val="-10"/>
        </w:rPr>
        <w:t xml:space="preserve"> </w:t>
      </w:r>
      <w:r>
        <w:t>built-in</w:t>
      </w:r>
      <w:r>
        <w:rPr>
          <w:spacing w:val="-10"/>
        </w:rPr>
        <w:t xml:space="preserve"> </w:t>
      </w:r>
      <w:r>
        <w:t>potential</w:t>
      </w:r>
      <w:r>
        <w:rPr>
          <w:spacing w:val="-9"/>
        </w:rPr>
        <w:t xml:space="preserve"> </w:t>
      </w:r>
      <w:r>
        <w:t>at</w:t>
      </w:r>
      <w:r>
        <w:rPr>
          <w:spacing w:val="-9"/>
        </w:rPr>
        <w:t xml:space="preserve"> </w:t>
      </w:r>
      <w:r>
        <w:t>the</w:t>
      </w:r>
      <w:r>
        <w:rPr>
          <w:spacing w:val="-13"/>
        </w:rPr>
        <w:t xml:space="preserve"> </w:t>
      </w:r>
      <w:r>
        <w:t>source-</w:t>
      </w:r>
      <w:r>
        <w:rPr>
          <w:spacing w:val="-10"/>
        </w:rPr>
        <w:t xml:space="preserve"> </w:t>
      </w:r>
      <w:r>
        <w:t>channel</w:t>
      </w:r>
      <w:r>
        <w:rPr>
          <w:spacing w:val="-9"/>
        </w:rPr>
        <w:t xml:space="preserve"> </w:t>
      </w:r>
      <w:r>
        <w:t>junction,</w:t>
      </w:r>
      <w:r>
        <w:rPr>
          <w:spacing w:val="-10"/>
        </w:rPr>
        <w:t xml:space="preserve"> </w:t>
      </w:r>
      <w:r>
        <w:t>the</w:t>
      </w:r>
      <w:r>
        <w:rPr>
          <w:spacing w:val="-13"/>
        </w:rPr>
        <w:t xml:space="preserve"> </w:t>
      </w:r>
      <w:r>
        <w:t>threshold</w:t>
      </w:r>
      <w:r>
        <w:rPr>
          <w:spacing w:val="-10"/>
        </w:rPr>
        <w:t xml:space="preserve"> </w:t>
      </w:r>
      <w:r>
        <w:t>voltage</w:t>
      </w:r>
      <w:r>
        <w:rPr>
          <w:spacing w:val="-11"/>
        </w:rPr>
        <w:t xml:space="preserve"> </w:t>
      </w:r>
      <w:r>
        <w:t>is</w:t>
      </w:r>
      <w:r>
        <w:rPr>
          <w:spacing w:val="-9"/>
        </w:rPr>
        <w:t xml:space="preserve"> </w:t>
      </w:r>
      <w:commentRangeStart w:id="95"/>
      <w:commentRangeStart w:id="96"/>
      <w:r>
        <w:t xml:space="preserve">expected to reduce. </w:t>
      </w:r>
      <w:r>
        <w:t>The tunneling current also depends on the abruptness of the source doping profile. With the increase in the abruptness of the source doping, the electric field at the source-channel junction increases, resulting in an increase in the tunneling</w:t>
      </w:r>
      <w:commentRangeEnd w:id="95"/>
      <w:commentRangeEnd w:id="96"/>
      <w:r>
        <w:rPr>
          <w:rStyle w:val="CommentReference"/>
        </w:rPr>
        <w:commentReference w:id="97"/>
      </w:r>
      <w:r>
        <w:rPr>
          <w:spacing w:val="-15"/>
        </w:rPr>
        <w:t xml:space="preserve"> </w:t>
      </w:r>
      <w:r>
        <w:t>current.</w:t>
      </w:r>
      <w:r>
        <w:rPr>
          <w:rStyle w:val="CommentReference"/>
        </w:rPr>
        <w:commentReference w:id="94"/>
      </w:r>
      <w:r>
        <w:rPr>
          <w:rStyle w:val="CommentReference"/>
        </w:rPr>
        <w:commentReference w:id="95"/>
      </w:r>
      <w:r>
        <w:rPr>
          <w:rStyle w:val="CommentReference"/>
        </w:rPr>
        <w:commentReference w:id="96"/>
      </w:r>
    </w:p>
    <w:p w14:paraId="34363AE9" w14:textId="77777777" w:rsidR="003C0B82" w:rsidRDefault="003C0B82" w:rsidP="00C828AC">
      <w:pPr>
        <w:spacing w:line="480" w:lineRule="auto"/>
        <w:jc w:val="both"/>
        <w:sectPr w:rsidR="003C0B82">
          <w:pgSz w:w="11930" w:h="16860"/>
          <w:pgMar w:top="1280" w:right="1320" w:bottom="1180" w:left="1220" w:header="0" w:footer="988" w:gutter="0"/>
          <w:cols w:space="720"/>
        </w:sectPr>
      </w:pPr>
    </w:p>
    <w:p w14:paraId="1F7EDC08" w14:textId="77777777" w:rsidR="003C0B82" w:rsidRPr="00855CC0" w:rsidRDefault="00840CF8" w:rsidP="00C828AC">
      <w:pPr>
        <w:pStyle w:val="Heading1"/>
        <w:spacing w:before="68" w:line="480" w:lineRule="auto"/>
        <w:rPr>
          <w:b w:val="0"/>
        </w:rPr>
      </w:pPr>
      <w:bookmarkStart w:id="98" w:name="CHANNEL_LENGTH"/>
      <w:bookmarkEnd w:id="98"/>
      <w:r w:rsidRPr="00855CC0">
        <w:rPr>
          <w:b w:val="0"/>
        </w:rPr>
        <w:lastRenderedPageBreak/>
        <w:t>CHANNEL LENGTH</w:t>
      </w:r>
    </w:p>
    <w:p w14:paraId="60CBDB26" w14:textId="77777777" w:rsidR="003C0B82" w:rsidRDefault="003C0B82" w:rsidP="00C828AC">
      <w:pPr>
        <w:pStyle w:val="BodyText"/>
        <w:spacing w:before="11" w:line="480" w:lineRule="auto"/>
        <w:rPr>
          <w:b/>
          <w:sz w:val="23"/>
        </w:rPr>
      </w:pPr>
    </w:p>
    <w:p w14:paraId="07A31C25" w14:textId="77777777" w:rsidR="003C0B82" w:rsidRDefault="00840CF8" w:rsidP="00C828AC">
      <w:pPr>
        <w:pStyle w:val="BodyText"/>
        <w:spacing w:line="480" w:lineRule="auto"/>
        <w:ind w:left="219" w:right="121"/>
        <w:jc w:val="both"/>
      </w:pPr>
      <w:r>
        <w:t>The</w:t>
      </w:r>
      <w:r>
        <w:rPr>
          <w:spacing w:val="-7"/>
        </w:rPr>
        <w:t xml:space="preserve"> </w:t>
      </w:r>
      <w:commentRangeStart w:id="99"/>
      <w:r>
        <w:t>tunneling</w:t>
      </w:r>
      <w:commentRangeEnd w:id="99"/>
      <w:r>
        <w:rPr>
          <w:spacing w:val="-6"/>
        </w:rPr>
        <w:t xml:space="preserve"> </w:t>
      </w:r>
      <w:r>
        <w:t>current</w:t>
      </w:r>
      <w:r>
        <w:rPr>
          <w:spacing w:val="-3"/>
        </w:rPr>
        <w:t xml:space="preserve"> </w:t>
      </w:r>
      <w:r>
        <w:t>depends</w:t>
      </w:r>
      <w:r>
        <w:rPr>
          <w:spacing w:val="-6"/>
        </w:rPr>
        <w:t xml:space="preserve"> </w:t>
      </w:r>
      <w:r>
        <w:t>on</w:t>
      </w:r>
      <w:r>
        <w:rPr>
          <w:spacing w:val="-6"/>
        </w:rPr>
        <w:t xml:space="preserve"> </w:t>
      </w:r>
      <w:r>
        <w:t>the</w:t>
      </w:r>
      <w:r>
        <w:rPr>
          <w:spacing w:val="-5"/>
        </w:rPr>
        <w:t xml:space="preserve"> </w:t>
      </w:r>
      <w:r>
        <w:t>electric</w:t>
      </w:r>
      <w:r>
        <w:rPr>
          <w:spacing w:val="-5"/>
        </w:rPr>
        <w:t xml:space="preserve"> </w:t>
      </w:r>
      <w:r>
        <w:t>fields</w:t>
      </w:r>
      <w:r>
        <w:rPr>
          <w:spacing w:val="-6"/>
        </w:rPr>
        <w:t xml:space="preserve"> </w:t>
      </w:r>
      <w:r>
        <w:t>and</w:t>
      </w:r>
      <w:r>
        <w:rPr>
          <w:spacing w:val="-4"/>
        </w:rPr>
        <w:t xml:space="preserve"> </w:t>
      </w:r>
      <w:r>
        <w:t>the</w:t>
      </w:r>
      <w:r>
        <w:rPr>
          <w:spacing w:val="-5"/>
        </w:rPr>
        <w:t xml:space="preserve"> </w:t>
      </w:r>
      <w:r>
        <w:t>band</w:t>
      </w:r>
      <w:r>
        <w:rPr>
          <w:spacing w:val="-1"/>
        </w:rPr>
        <w:t xml:space="preserve"> </w:t>
      </w:r>
      <w:r>
        <w:t>alignment</w:t>
      </w:r>
      <w:r>
        <w:rPr>
          <w:spacing w:val="-6"/>
        </w:rPr>
        <w:t xml:space="preserve"> </w:t>
      </w:r>
      <w:r>
        <w:t>near</w:t>
      </w:r>
      <w:r>
        <w:rPr>
          <w:spacing w:val="-7"/>
        </w:rPr>
        <w:t xml:space="preserve"> </w:t>
      </w:r>
      <w:commentRangeStart w:id="100"/>
      <w:r>
        <w:t>the source-channel junction, the tunneling current does not change much with the decrease on the channel</w:t>
      </w:r>
      <w:commentRangeEnd w:id="100"/>
      <w:r>
        <w:rPr>
          <w:rStyle w:val="CommentReference"/>
        </w:rPr>
        <w:commentReference w:id="101"/>
      </w:r>
      <w:r>
        <w:rPr>
          <w:spacing w:val="-1"/>
        </w:rPr>
        <w:t xml:space="preserve"> </w:t>
      </w:r>
      <w:r>
        <w:t>length.</w:t>
      </w:r>
      <w:r>
        <w:rPr>
          <w:rStyle w:val="CommentReference"/>
        </w:rPr>
        <w:commentReference w:id="99"/>
      </w:r>
      <w:r>
        <w:rPr>
          <w:rStyle w:val="CommentReference"/>
        </w:rPr>
        <w:commentReference w:id="100"/>
      </w:r>
    </w:p>
    <w:p w14:paraId="1FE645C9" w14:textId="77777777" w:rsidR="003C0B82" w:rsidRDefault="003C0B82" w:rsidP="00C828AC">
      <w:pPr>
        <w:pStyle w:val="BodyText"/>
        <w:spacing w:before="1" w:line="480" w:lineRule="auto"/>
        <w:rPr>
          <w:sz w:val="28"/>
        </w:rPr>
      </w:pPr>
    </w:p>
    <w:p w14:paraId="601005E3" w14:textId="77777777" w:rsidR="003C0B82" w:rsidRDefault="00840CF8" w:rsidP="00C828AC">
      <w:pPr>
        <w:pStyle w:val="BodyText"/>
        <w:spacing w:line="480" w:lineRule="auto"/>
        <w:ind w:left="220"/>
      </w:pPr>
      <w:r>
        <w:t>AMBIPOLAR</w:t>
      </w:r>
      <w:r>
        <w:t xml:space="preserve"> CURRENT</w:t>
      </w:r>
    </w:p>
    <w:p w14:paraId="61BEB572" w14:textId="77777777" w:rsidR="003C0B82" w:rsidRDefault="003C0B82" w:rsidP="00C828AC">
      <w:pPr>
        <w:pStyle w:val="BodyText"/>
        <w:spacing w:before="7" w:line="480" w:lineRule="auto"/>
      </w:pPr>
    </w:p>
    <w:p w14:paraId="6C43CA67" w14:textId="5049A1A2" w:rsidR="003C0B82" w:rsidRDefault="00840CF8" w:rsidP="00C828AC">
      <w:pPr>
        <w:pStyle w:val="BodyText"/>
        <w:spacing w:line="480" w:lineRule="auto"/>
        <w:ind w:left="217" w:right="108"/>
        <w:jc w:val="both"/>
      </w:pPr>
      <w:commentRangeStart w:id="102"/>
      <w:r>
        <w:t xml:space="preserve">There are two tunneling junctions in TFET: the source-channel tunneling junction and the drain-channel tunneling </w:t>
      </w:r>
      <w:del w:id="103" w:author="Satyabrat Sahoo" w:date="2018-07-20T23:16:00Z">
        <w:r w:rsidDel="00F6789E">
          <w:delText>junction.,</w:delText>
        </w:r>
      </w:del>
      <w:ins w:id="104" w:author="Satyabrat Sahoo" w:date="2018-07-20T23:16:00Z">
        <w:r w:rsidR="00F6789E">
          <w:t>junction.</w:t>
        </w:r>
      </w:ins>
      <w:r>
        <w:t xml:space="preserve"> the BTBT in the drain channel junction is suppressed in a TFET by reducing the drain doping or using other technique. </w:t>
      </w:r>
      <w:commentRangeEnd w:id="102"/>
      <w:r>
        <w:rPr>
          <w:spacing w:val="-3"/>
        </w:rPr>
        <w:t xml:space="preserve">However, </w:t>
      </w:r>
      <w:commentRangeStart w:id="105"/>
      <w:commentRangeStart w:id="106"/>
      <w:commentRangeStart w:id="107"/>
      <w:r>
        <w:t xml:space="preserve">when the TFET is symmetric, i.e., the same doping concentration but of opposite type is used on the source side and on the drain side, then the TFET exhibits </w:t>
      </w:r>
      <w:del w:id="108" w:author="Satyabrat Sahoo" w:date="2018-07-20T23:16:00Z">
        <w:r w:rsidDel="00F6789E">
          <w:delText>ambipolar</w:delText>
        </w:r>
      </w:del>
      <w:ins w:id="109" w:author="Satyabrat Sahoo" w:date="2018-07-20T23:16:00Z">
        <w:r w:rsidR="00F6789E">
          <w:t>am bipolar</w:t>
        </w:r>
      </w:ins>
      <w:r>
        <w:t xml:space="preserve"> behavior. </w:t>
      </w:r>
      <w:del w:id="110" w:author="Satyabrat Sahoo" w:date="2018-07-20T23:16:00Z">
        <w:r w:rsidDel="00F6789E">
          <w:delText>Ambipolar</w:delText>
        </w:r>
      </w:del>
      <w:ins w:id="111" w:author="Satyabrat Sahoo" w:date="2018-07-20T23:16:00Z">
        <w:r w:rsidR="00F6789E">
          <w:t>Am bipolar</w:t>
        </w:r>
      </w:ins>
      <w:r>
        <w:t xml:space="preserve"> behavior means that the same TFET shows n-type behavior wit</w:t>
      </w:r>
      <w:r>
        <w:t xml:space="preserve">h the electrons </w:t>
      </w:r>
      <w:commentRangeEnd w:id="105"/>
      <w:commentRangeEnd w:id="106"/>
      <w:commentRangeEnd w:id="107"/>
      <w:r>
        <w:t>contributing majorly</w:t>
      </w:r>
      <w:r>
        <w:rPr>
          <w:spacing w:val="-16"/>
        </w:rPr>
        <w:t xml:space="preserve"> </w:t>
      </w:r>
      <w:r>
        <w:t>in</w:t>
      </w:r>
      <w:r>
        <w:rPr>
          <w:spacing w:val="-16"/>
        </w:rPr>
        <w:t xml:space="preserve"> </w:t>
      </w:r>
      <w:r>
        <w:t>current</w:t>
      </w:r>
      <w:r>
        <w:rPr>
          <w:spacing w:val="-13"/>
        </w:rPr>
        <w:t xml:space="preserve"> </w:t>
      </w:r>
      <w:r>
        <w:t>transport and</w:t>
      </w:r>
      <w:r>
        <w:rPr>
          <w:spacing w:val="-16"/>
        </w:rPr>
        <w:t xml:space="preserve"> </w:t>
      </w:r>
      <w:r>
        <w:t>a</w:t>
      </w:r>
      <w:r>
        <w:rPr>
          <w:spacing w:val="-14"/>
        </w:rPr>
        <w:t xml:space="preserve"> </w:t>
      </w:r>
      <w:r>
        <w:t>p-type</w:t>
      </w:r>
      <w:r>
        <w:rPr>
          <w:spacing w:val="-14"/>
        </w:rPr>
        <w:t xml:space="preserve"> </w:t>
      </w:r>
      <w:commentRangeStart w:id="112"/>
      <w:r>
        <w:t>behavior</w:t>
      </w:r>
      <w:commentRangeEnd w:id="112"/>
      <w:r>
        <w:rPr>
          <w:spacing w:val="-14"/>
        </w:rPr>
        <w:t xml:space="preserve"> </w:t>
      </w:r>
      <w:r>
        <w:t>with</w:t>
      </w:r>
      <w:r>
        <w:rPr>
          <w:spacing w:val="-16"/>
        </w:rPr>
        <w:t xml:space="preserve"> </w:t>
      </w:r>
      <w:r>
        <w:t>the</w:t>
      </w:r>
      <w:r>
        <w:rPr>
          <w:spacing w:val="-14"/>
        </w:rPr>
        <w:t xml:space="preserve"> </w:t>
      </w:r>
      <w:r>
        <w:t>holes</w:t>
      </w:r>
      <w:r>
        <w:rPr>
          <w:spacing w:val="-16"/>
        </w:rPr>
        <w:t xml:space="preserve"> </w:t>
      </w:r>
      <w:r>
        <w:rPr>
          <w:position w:val="2"/>
        </w:rPr>
        <w:t>contributing majorly in the current transport, at the same drain voltage V</w:t>
      </w:r>
      <w:r>
        <w:rPr>
          <w:position w:val="2"/>
          <w:vertAlign w:val="subscript"/>
        </w:rPr>
        <w:t>D</w:t>
      </w:r>
      <w:r>
        <w:rPr>
          <w:position w:val="2"/>
        </w:rPr>
        <w:t>. An n-type TFET can conduct for the positive V</w:t>
      </w:r>
      <w:r>
        <w:rPr>
          <w:position w:val="2"/>
          <w:vertAlign w:val="subscript"/>
        </w:rPr>
        <w:t>G</w:t>
      </w:r>
      <w:r>
        <w:rPr>
          <w:position w:val="2"/>
        </w:rPr>
        <w:t xml:space="preserve"> with BTBT on the source side and for the negative V</w:t>
      </w:r>
      <w:r>
        <w:rPr>
          <w:position w:val="2"/>
          <w:vertAlign w:val="subscript"/>
        </w:rPr>
        <w:t>G</w:t>
      </w:r>
      <w:r>
        <w:rPr>
          <w:position w:val="2"/>
        </w:rPr>
        <w:t xml:space="preserve"> with BTBT on the drain side, keeping the V</w:t>
      </w:r>
      <w:r>
        <w:rPr>
          <w:position w:val="2"/>
          <w:vertAlign w:val="subscript"/>
        </w:rPr>
        <w:t>D</w:t>
      </w:r>
      <w:commentRangeStart w:id="113"/>
      <w:r>
        <w:rPr>
          <w:position w:val="2"/>
        </w:rPr>
        <w:t xml:space="preserve"> positive., a p-type TFET can conduct for the</w:t>
      </w:r>
      <w:commentRangeEnd w:id="113"/>
      <w:r>
        <w:rPr>
          <w:spacing w:val="-6"/>
          <w:position w:val="2"/>
        </w:rPr>
        <w:t xml:space="preserve"> </w:t>
      </w:r>
      <w:r>
        <w:rPr>
          <w:position w:val="2"/>
        </w:rPr>
        <w:t>negative</w:t>
      </w:r>
      <w:r>
        <w:rPr>
          <w:spacing w:val="-3"/>
          <w:position w:val="2"/>
        </w:rPr>
        <w:t xml:space="preserve"> </w:t>
      </w:r>
      <w:r>
        <w:rPr>
          <w:position w:val="2"/>
        </w:rPr>
        <w:t>V</w:t>
      </w:r>
      <w:r>
        <w:rPr>
          <w:position w:val="2"/>
          <w:vertAlign w:val="subscript"/>
        </w:rPr>
        <w:t>G</w:t>
      </w:r>
      <w:r>
        <w:rPr>
          <w:spacing w:val="-30"/>
          <w:position w:val="2"/>
        </w:rPr>
        <w:t xml:space="preserve"> </w:t>
      </w:r>
      <w:r>
        <w:rPr>
          <w:position w:val="2"/>
        </w:rPr>
        <w:t>with</w:t>
      </w:r>
      <w:r>
        <w:rPr>
          <w:spacing w:val="-2"/>
          <w:position w:val="2"/>
        </w:rPr>
        <w:t xml:space="preserve"> </w:t>
      </w:r>
      <w:r>
        <w:rPr>
          <w:position w:val="2"/>
        </w:rPr>
        <w:t>BTBT</w:t>
      </w:r>
      <w:r>
        <w:rPr>
          <w:spacing w:val="-3"/>
          <w:position w:val="2"/>
        </w:rPr>
        <w:t xml:space="preserve"> </w:t>
      </w:r>
      <w:r>
        <w:rPr>
          <w:position w:val="2"/>
        </w:rPr>
        <w:t>on</w:t>
      </w:r>
      <w:r>
        <w:rPr>
          <w:spacing w:val="-2"/>
          <w:position w:val="2"/>
        </w:rPr>
        <w:t xml:space="preserve"> </w:t>
      </w:r>
      <w:r>
        <w:rPr>
          <w:position w:val="2"/>
        </w:rPr>
        <w:t>the</w:t>
      </w:r>
      <w:r>
        <w:rPr>
          <w:spacing w:val="-6"/>
          <w:position w:val="2"/>
        </w:rPr>
        <w:t xml:space="preserve"> </w:t>
      </w:r>
      <w:r>
        <w:rPr>
          <w:position w:val="2"/>
        </w:rPr>
        <w:t>source</w:t>
      </w:r>
      <w:r>
        <w:rPr>
          <w:spacing w:val="-6"/>
          <w:position w:val="2"/>
        </w:rPr>
        <w:t xml:space="preserve"> </w:t>
      </w:r>
      <w:r>
        <w:rPr>
          <w:position w:val="2"/>
        </w:rPr>
        <w:t>side</w:t>
      </w:r>
      <w:r>
        <w:rPr>
          <w:spacing w:val="-3"/>
          <w:position w:val="2"/>
        </w:rPr>
        <w:t xml:space="preserve"> </w:t>
      </w:r>
      <w:r>
        <w:rPr>
          <w:position w:val="2"/>
        </w:rPr>
        <w:t>and</w:t>
      </w:r>
      <w:r>
        <w:rPr>
          <w:spacing w:val="-2"/>
          <w:position w:val="2"/>
        </w:rPr>
        <w:t xml:space="preserve"> </w:t>
      </w:r>
      <w:r>
        <w:rPr>
          <w:position w:val="2"/>
        </w:rPr>
        <w:t>for</w:t>
      </w:r>
      <w:r>
        <w:rPr>
          <w:spacing w:val="-6"/>
          <w:position w:val="2"/>
        </w:rPr>
        <w:t xml:space="preserve"> </w:t>
      </w:r>
      <w:r>
        <w:rPr>
          <w:position w:val="2"/>
        </w:rPr>
        <w:t>the</w:t>
      </w:r>
      <w:r>
        <w:rPr>
          <w:spacing w:val="-6"/>
          <w:position w:val="2"/>
        </w:rPr>
        <w:t xml:space="preserve"> </w:t>
      </w:r>
      <w:r>
        <w:rPr>
          <w:position w:val="2"/>
        </w:rPr>
        <w:t>positive</w:t>
      </w:r>
      <w:r>
        <w:rPr>
          <w:spacing w:val="-3"/>
          <w:position w:val="2"/>
        </w:rPr>
        <w:t xml:space="preserve"> </w:t>
      </w:r>
      <w:r>
        <w:rPr>
          <w:position w:val="2"/>
        </w:rPr>
        <w:t>V</w:t>
      </w:r>
      <w:r>
        <w:rPr>
          <w:position w:val="2"/>
          <w:vertAlign w:val="subscript"/>
        </w:rPr>
        <w:t>G</w:t>
      </w:r>
      <w:r>
        <w:rPr>
          <w:spacing w:val="-30"/>
          <w:position w:val="2"/>
        </w:rPr>
        <w:t xml:space="preserve"> </w:t>
      </w:r>
      <w:r>
        <w:rPr>
          <w:position w:val="2"/>
        </w:rPr>
        <w:t>with</w:t>
      </w:r>
      <w:r>
        <w:rPr>
          <w:spacing w:val="-2"/>
          <w:position w:val="2"/>
        </w:rPr>
        <w:t xml:space="preserve"> </w:t>
      </w:r>
      <w:r>
        <w:rPr>
          <w:position w:val="2"/>
        </w:rPr>
        <w:t>BTBT</w:t>
      </w:r>
      <w:r>
        <w:rPr>
          <w:spacing w:val="-3"/>
          <w:position w:val="2"/>
        </w:rPr>
        <w:t xml:space="preserve"> </w:t>
      </w:r>
      <w:r>
        <w:rPr>
          <w:position w:val="2"/>
        </w:rPr>
        <w:t>on</w:t>
      </w:r>
      <w:r>
        <w:rPr>
          <w:spacing w:val="-2"/>
          <w:position w:val="2"/>
        </w:rPr>
        <w:t xml:space="preserve"> </w:t>
      </w:r>
      <w:r>
        <w:rPr>
          <w:position w:val="2"/>
        </w:rPr>
        <w:t>the</w:t>
      </w:r>
      <w:r>
        <w:rPr>
          <w:spacing w:val="-6"/>
          <w:position w:val="2"/>
        </w:rPr>
        <w:t xml:space="preserve"> </w:t>
      </w:r>
      <w:r>
        <w:rPr>
          <w:position w:val="2"/>
        </w:rPr>
        <w:t>drain side, keeping the V</w:t>
      </w:r>
      <w:r>
        <w:rPr>
          <w:position w:val="2"/>
          <w:vertAlign w:val="subscript"/>
        </w:rPr>
        <w:t>D</w:t>
      </w:r>
      <w:r>
        <w:rPr>
          <w:spacing w:val="-28"/>
          <w:position w:val="2"/>
        </w:rPr>
        <w:t xml:space="preserve"> </w:t>
      </w:r>
      <w:r>
        <w:rPr>
          <w:position w:val="2"/>
        </w:rPr>
        <w:t>nega</w:t>
      </w:r>
      <w:r>
        <w:rPr>
          <w:position w:val="2"/>
        </w:rPr>
        <w:t>tive.</w:t>
      </w:r>
      <w:r>
        <w:rPr>
          <w:rStyle w:val="CommentReference"/>
        </w:rPr>
        <w:commentReference w:id="102"/>
      </w:r>
      <w:r>
        <w:rPr>
          <w:rStyle w:val="CommentReference"/>
        </w:rPr>
        <w:commentReference w:id="105"/>
      </w:r>
      <w:r>
        <w:rPr>
          <w:rStyle w:val="CommentReference"/>
        </w:rPr>
        <w:commentReference w:id="106"/>
      </w:r>
      <w:r>
        <w:rPr>
          <w:rStyle w:val="CommentReference"/>
        </w:rPr>
        <w:commentReference w:id="107"/>
      </w:r>
      <w:r>
        <w:rPr>
          <w:rStyle w:val="CommentReference"/>
        </w:rPr>
        <w:commentReference w:id="112"/>
      </w:r>
      <w:r>
        <w:rPr>
          <w:rStyle w:val="CommentReference"/>
        </w:rPr>
        <w:commentReference w:id="113"/>
      </w:r>
    </w:p>
    <w:p w14:paraId="4F199A1F" w14:textId="77777777" w:rsidR="003C0B82" w:rsidRDefault="003C0B82" w:rsidP="00C828AC">
      <w:pPr>
        <w:pStyle w:val="BodyText"/>
        <w:spacing w:line="480" w:lineRule="auto"/>
        <w:rPr>
          <w:sz w:val="26"/>
        </w:rPr>
      </w:pPr>
    </w:p>
    <w:p w14:paraId="243A6AF5" w14:textId="77777777" w:rsidR="003C0B82" w:rsidRDefault="003C0B82" w:rsidP="00C828AC">
      <w:pPr>
        <w:pStyle w:val="BodyText"/>
        <w:spacing w:line="480" w:lineRule="auto"/>
        <w:rPr>
          <w:sz w:val="26"/>
        </w:rPr>
      </w:pPr>
    </w:p>
    <w:p w14:paraId="70260EB8" w14:textId="77777777" w:rsidR="00692CF7" w:rsidRDefault="00692CF7" w:rsidP="00C828AC">
      <w:pPr>
        <w:pStyle w:val="BodyText"/>
        <w:spacing w:before="171" w:line="480" w:lineRule="auto"/>
        <w:ind w:left="498"/>
      </w:pPr>
    </w:p>
    <w:p w14:paraId="7F0FA140" w14:textId="77777777" w:rsidR="00692CF7" w:rsidRDefault="00692CF7" w:rsidP="00C828AC">
      <w:pPr>
        <w:pStyle w:val="BodyText"/>
        <w:spacing w:before="171" w:line="480" w:lineRule="auto"/>
        <w:ind w:left="498"/>
      </w:pPr>
    </w:p>
    <w:p w14:paraId="15AA108F" w14:textId="77777777" w:rsidR="00692CF7" w:rsidRDefault="00692CF7" w:rsidP="00C828AC">
      <w:pPr>
        <w:pStyle w:val="BodyText"/>
        <w:spacing w:before="171" w:line="480" w:lineRule="auto"/>
        <w:ind w:left="498"/>
      </w:pPr>
    </w:p>
    <w:p w14:paraId="3849FE9D" w14:textId="77777777" w:rsidR="003C0B82" w:rsidRDefault="00840CF8" w:rsidP="00C828AC">
      <w:pPr>
        <w:pStyle w:val="BodyText"/>
        <w:spacing w:before="171" w:line="480" w:lineRule="auto"/>
        <w:ind w:left="498"/>
      </w:pPr>
      <w:r>
        <w:lastRenderedPageBreak/>
        <w:t>MINIMIZATION OF AMBIPOLAR CURRENT</w:t>
      </w:r>
    </w:p>
    <w:p w14:paraId="09B99D83" w14:textId="77777777" w:rsidR="003C0B82" w:rsidRDefault="003C0B82" w:rsidP="00C828AC">
      <w:pPr>
        <w:pStyle w:val="BodyText"/>
        <w:spacing w:before="6" w:line="480" w:lineRule="auto"/>
      </w:pPr>
    </w:p>
    <w:p w14:paraId="30DC6137" w14:textId="77777777" w:rsidR="003C0B82" w:rsidRDefault="00840CF8" w:rsidP="00C828AC">
      <w:pPr>
        <w:pStyle w:val="ListParagraph"/>
        <w:numPr>
          <w:ilvl w:val="0"/>
          <w:numId w:val="3"/>
        </w:numPr>
        <w:tabs>
          <w:tab w:val="left" w:pos="939"/>
          <w:tab w:val="left" w:pos="940"/>
        </w:tabs>
        <w:spacing w:before="1" w:line="480" w:lineRule="auto"/>
        <w:rPr>
          <w:sz w:val="24"/>
        </w:rPr>
      </w:pPr>
      <w:r>
        <w:rPr>
          <w:sz w:val="24"/>
        </w:rPr>
        <w:t>Reducing drain</w:t>
      </w:r>
      <w:r>
        <w:rPr>
          <w:spacing w:val="-9"/>
          <w:sz w:val="24"/>
        </w:rPr>
        <w:t xml:space="preserve"> </w:t>
      </w:r>
      <w:r>
        <w:rPr>
          <w:sz w:val="24"/>
        </w:rPr>
        <w:t>doping.</w:t>
      </w:r>
    </w:p>
    <w:p w14:paraId="118A3E6B" w14:textId="77777777" w:rsidR="003C0B82" w:rsidRDefault="00840CF8" w:rsidP="00C828AC">
      <w:pPr>
        <w:pStyle w:val="ListParagraph"/>
        <w:numPr>
          <w:ilvl w:val="0"/>
          <w:numId w:val="3"/>
        </w:numPr>
        <w:tabs>
          <w:tab w:val="left" w:pos="939"/>
          <w:tab w:val="left" w:pos="940"/>
        </w:tabs>
        <w:spacing w:before="162" w:line="480" w:lineRule="auto"/>
        <w:rPr>
          <w:sz w:val="24"/>
        </w:rPr>
      </w:pPr>
      <w:r>
        <w:rPr>
          <w:sz w:val="24"/>
        </w:rPr>
        <w:t>Creating a drain-gate</w:t>
      </w:r>
      <w:r>
        <w:rPr>
          <w:spacing w:val="-13"/>
          <w:sz w:val="24"/>
        </w:rPr>
        <w:t xml:space="preserve"> </w:t>
      </w:r>
      <w:r>
        <w:rPr>
          <w:sz w:val="24"/>
        </w:rPr>
        <w:t>underlap.</w:t>
      </w:r>
    </w:p>
    <w:p w14:paraId="7F8954A0" w14:textId="77777777" w:rsidR="003C0B82" w:rsidRDefault="00840CF8" w:rsidP="00C828AC">
      <w:pPr>
        <w:pStyle w:val="ListParagraph"/>
        <w:numPr>
          <w:ilvl w:val="0"/>
          <w:numId w:val="3"/>
        </w:numPr>
        <w:tabs>
          <w:tab w:val="left" w:pos="939"/>
          <w:tab w:val="left" w:pos="940"/>
        </w:tabs>
        <w:spacing w:before="162" w:line="480" w:lineRule="auto"/>
        <w:rPr>
          <w:sz w:val="24"/>
        </w:rPr>
      </w:pPr>
      <w:r>
        <w:rPr>
          <w:sz w:val="24"/>
        </w:rPr>
        <w:t>Using a</w:t>
      </w:r>
      <w:r>
        <w:rPr>
          <w:spacing w:val="-10"/>
          <w:sz w:val="24"/>
        </w:rPr>
        <w:t xml:space="preserve"> </w:t>
      </w:r>
      <w:r>
        <w:rPr>
          <w:sz w:val="24"/>
        </w:rPr>
        <w:t>heterojunction.</w:t>
      </w:r>
    </w:p>
    <w:p w14:paraId="52808273" w14:textId="77777777" w:rsidR="00692CF7" w:rsidRDefault="00840CF8" w:rsidP="00C828AC">
      <w:pPr>
        <w:pStyle w:val="ListParagraph"/>
        <w:numPr>
          <w:ilvl w:val="0"/>
          <w:numId w:val="3"/>
        </w:numPr>
        <w:tabs>
          <w:tab w:val="left" w:pos="939"/>
          <w:tab w:val="left" w:pos="940"/>
        </w:tabs>
        <w:spacing w:before="160" w:line="480" w:lineRule="auto"/>
        <w:rPr>
          <w:sz w:val="24"/>
        </w:rPr>
      </w:pPr>
      <w:r>
        <w:rPr>
          <w:sz w:val="24"/>
        </w:rPr>
        <w:t>Introducing some kind of asymmetry into the TFET</w:t>
      </w:r>
      <w:r>
        <w:rPr>
          <w:spacing w:val="-29"/>
          <w:sz w:val="24"/>
        </w:rPr>
        <w:t xml:space="preserve"> </w:t>
      </w:r>
      <w:r>
        <w:rPr>
          <w:sz w:val="24"/>
        </w:rPr>
        <w:t>structure</w:t>
      </w:r>
    </w:p>
    <w:p w14:paraId="2719473A" w14:textId="77777777" w:rsidR="00692CF7" w:rsidRDefault="00692CF7" w:rsidP="00C828AC">
      <w:pPr>
        <w:pStyle w:val="ListParagraph"/>
        <w:tabs>
          <w:tab w:val="left" w:pos="939"/>
          <w:tab w:val="left" w:pos="940"/>
        </w:tabs>
        <w:spacing w:before="160" w:line="480" w:lineRule="auto"/>
        <w:ind w:left="940" w:firstLine="0"/>
        <w:rPr>
          <w:sz w:val="24"/>
        </w:rPr>
      </w:pPr>
    </w:p>
    <w:p w14:paraId="0FCE408F" w14:textId="77777777" w:rsidR="00692CF7" w:rsidRDefault="00692CF7" w:rsidP="00C828AC">
      <w:pPr>
        <w:pStyle w:val="ListParagraph"/>
        <w:tabs>
          <w:tab w:val="left" w:pos="939"/>
          <w:tab w:val="left" w:pos="940"/>
        </w:tabs>
        <w:spacing w:before="160" w:line="480" w:lineRule="auto"/>
        <w:ind w:left="940" w:firstLine="0"/>
        <w:rPr>
          <w:sz w:val="24"/>
        </w:rPr>
      </w:pPr>
    </w:p>
    <w:p w14:paraId="768F622C" w14:textId="77777777" w:rsidR="003C0B82" w:rsidRPr="00692CF7" w:rsidRDefault="00840CF8" w:rsidP="00C828AC">
      <w:pPr>
        <w:pStyle w:val="ListParagraph"/>
        <w:numPr>
          <w:ilvl w:val="0"/>
          <w:numId w:val="3"/>
        </w:numPr>
        <w:tabs>
          <w:tab w:val="left" w:pos="939"/>
          <w:tab w:val="left" w:pos="940"/>
        </w:tabs>
        <w:spacing w:before="160" w:line="480" w:lineRule="auto"/>
        <w:rPr>
          <w:sz w:val="24"/>
        </w:rPr>
      </w:pPr>
      <w:r>
        <w:rPr>
          <w:noProof/>
          <w:lang w:val="en-IN" w:eastAsia="en-IN"/>
        </w:rPr>
        <w:drawing>
          <wp:inline distT="0" distB="0" distL="0" distR="0">
            <wp:extent cx="4562826" cy="300990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4562826" cy="3009900"/>
                    </a:xfrm>
                    <a:prstGeom prst="rect">
                      <a:avLst/>
                    </a:prstGeom>
                  </pic:spPr>
                </pic:pic>
              </a:graphicData>
            </a:graphic>
          </wp:inline>
        </w:drawing>
      </w:r>
    </w:p>
    <w:p w14:paraId="75B622F9" w14:textId="77777777" w:rsidR="00692CF7" w:rsidRDefault="00840CF8" w:rsidP="00C828AC">
      <w:pPr>
        <w:pStyle w:val="BodyText"/>
        <w:numPr>
          <w:ilvl w:val="0"/>
          <w:numId w:val="3"/>
        </w:numPr>
        <w:spacing w:before="157" w:line="480" w:lineRule="auto"/>
        <w:ind w:right="188"/>
      </w:pPr>
      <w:r>
        <w:rPr>
          <w:b/>
        </w:rPr>
        <w:t xml:space="preserve">FIGURE 7: </w:t>
      </w:r>
      <w:r>
        <w:t xml:space="preserve">Transfer Characteristics of the DGTFET </w:t>
      </w:r>
      <w:r>
        <w:t>with the same doping on the source and the drain [9].</w:t>
      </w:r>
    </w:p>
    <w:p w14:paraId="6768A75C" w14:textId="77777777" w:rsidR="00692CF7" w:rsidRPr="00692CF7" w:rsidRDefault="00692CF7" w:rsidP="00C828AC">
      <w:pPr>
        <w:pStyle w:val="ListParagraph"/>
        <w:tabs>
          <w:tab w:val="left" w:pos="939"/>
          <w:tab w:val="left" w:pos="940"/>
        </w:tabs>
        <w:spacing w:before="160" w:line="480" w:lineRule="auto"/>
        <w:ind w:left="940" w:firstLine="0"/>
        <w:rPr>
          <w:sz w:val="24"/>
        </w:rPr>
        <w:sectPr w:rsidR="00692CF7" w:rsidRPr="00692CF7">
          <w:pgSz w:w="11930" w:h="16860"/>
          <w:pgMar w:top="1200" w:right="1320" w:bottom="1180" w:left="1220" w:header="0" w:footer="988" w:gutter="0"/>
          <w:cols w:space="720"/>
        </w:sectPr>
      </w:pPr>
    </w:p>
    <w:p w14:paraId="34E96CD5" w14:textId="77777777" w:rsidR="003C0B82" w:rsidRDefault="00840CF8" w:rsidP="00C828AC">
      <w:pPr>
        <w:pStyle w:val="BodyText"/>
        <w:spacing w:line="480" w:lineRule="auto"/>
        <w:ind w:right="115"/>
        <w:jc w:val="both"/>
      </w:pPr>
      <w:r>
        <w:lastRenderedPageBreak/>
        <w:t xml:space="preserve">Figure the transfer characteristics of a TFET that has the same doping concentration for the </w:t>
      </w:r>
      <w:r>
        <w:rPr>
          <w:position w:val="2"/>
        </w:rPr>
        <w:t>source and the drain. When V</w:t>
      </w:r>
      <w:r>
        <w:rPr>
          <w:position w:val="2"/>
          <w:vertAlign w:val="subscript"/>
        </w:rPr>
        <w:t>G</w:t>
      </w:r>
      <w:r>
        <w:rPr>
          <w:position w:val="2"/>
        </w:rPr>
        <w:t xml:space="preserve"> is positive, the conduction band and valence band get aligned</w:t>
      </w:r>
      <w:r>
        <w:rPr>
          <w:position w:val="2"/>
        </w:rPr>
        <w:t xml:space="preserve"> on the source side, as in the normal n-type mode of operation of TFET. However, when V</w:t>
      </w:r>
      <w:r>
        <w:rPr>
          <w:rStyle w:val="CommentReference"/>
        </w:rPr>
        <w:commentReference w:id="114"/>
      </w:r>
      <w:r>
        <w:rPr>
          <w:position w:val="2"/>
          <w:vertAlign w:val="subscript"/>
        </w:rPr>
        <w:t>G</w:t>
      </w:r>
      <w:r>
        <w:rPr>
          <w:position w:val="2"/>
        </w:rPr>
        <w:t xml:space="preserve"> is </w:t>
      </w:r>
      <w:r>
        <w:t>negative, the bands get aligned on the drain side, resulting BTBT on the drain side.</w:t>
      </w:r>
    </w:p>
    <w:p w14:paraId="130039DF" w14:textId="77777777" w:rsidR="003C0B82" w:rsidRDefault="003C0B82" w:rsidP="00C828AC">
      <w:pPr>
        <w:pStyle w:val="BodyText"/>
        <w:spacing w:before="7" w:line="480" w:lineRule="auto"/>
        <w:rPr>
          <w:sz w:val="22"/>
        </w:rPr>
      </w:pPr>
    </w:p>
    <w:p w14:paraId="0AB8EDB7" w14:textId="77777777" w:rsidR="003C0B82" w:rsidRDefault="00840CF8" w:rsidP="00C828AC">
      <w:pPr>
        <w:pStyle w:val="BodyText"/>
        <w:spacing w:line="480" w:lineRule="auto"/>
        <w:ind w:left="220"/>
      </w:pPr>
      <w:r>
        <w:t>TEMPERATURE DEPENDENCE OF TUNNELING FETS</w:t>
      </w:r>
    </w:p>
    <w:p w14:paraId="738446D1" w14:textId="77777777" w:rsidR="003C0B82" w:rsidRDefault="003C0B82" w:rsidP="00C828AC">
      <w:pPr>
        <w:pStyle w:val="BodyText"/>
        <w:spacing w:before="7" w:line="480" w:lineRule="auto"/>
      </w:pPr>
    </w:p>
    <w:p w14:paraId="349DA8C0" w14:textId="544F7A82" w:rsidR="003C0B82" w:rsidRDefault="00840CF8" w:rsidP="00C828AC">
      <w:pPr>
        <w:pStyle w:val="BodyText"/>
        <w:spacing w:line="480" w:lineRule="auto"/>
        <w:ind w:left="220" w:right="120"/>
        <w:jc w:val="both"/>
      </w:pPr>
      <w:del w:id="115" w:author="Satyabrat Sahoo" w:date="2018-07-20T23:16:00Z">
        <w:r w:rsidDel="00F6789E">
          <w:delText>they</w:delText>
        </w:r>
      </w:del>
      <w:ins w:id="116" w:author="Satyabrat Sahoo" w:date="2018-07-20T23:16:00Z">
        <w:r w:rsidR="00F6789E">
          <w:t>They</w:t>
        </w:r>
      </w:ins>
      <w:r>
        <w:t xml:space="preserve"> investigate </w:t>
      </w:r>
      <w:del w:id="117" w:author="Satyabrat Sahoo" w:date="2018-07-20T23:16:00Z">
        <w:r w:rsidDel="00F6789E">
          <w:delText>The</w:delText>
        </w:r>
      </w:del>
      <w:ins w:id="118" w:author="Satyabrat Sahoo" w:date="2018-07-20T23:16:00Z">
        <w:r w:rsidR="00F6789E">
          <w:t>the</w:t>
        </w:r>
      </w:ins>
      <w:r>
        <w:t xml:space="preserve"> temperature </w:t>
      </w:r>
      <w:r>
        <w:t>and voltage dependence of the GIDL effect in MOSFETs under low electric field. They can express the dependency of the GIDL current on the electric field as</w:t>
      </w:r>
    </w:p>
    <w:p w14:paraId="1F5FAC16" w14:textId="77777777" w:rsidR="003C0B82" w:rsidRDefault="003C0B82" w:rsidP="00C828AC">
      <w:pPr>
        <w:pStyle w:val="BodyText"/>
        <w:spacing w:before="3" w:line="480" w:lineRule="auto"/>
        <w:rPr>
          <w:sz w:val="11"/>
        </w:rPr>
      </w:pPr>
    </w:p>
    <w:p w14:paraId="345995C5" w14:textId="465414C4" w:rsidR="003C0B82" w:rsidRDefault="00840CF8" w:rsidP="00C828AC">
      <w:pPr>
        <w:pStyle w:val="BodyText"/>
        <w:spacing w:before="91" w:line="480" w:lineRule="auto"/>
        <w:ind w:left="3030"/>
      </w:pPr>
      <w:r>
        <w:rPr>
          <w:position w:val="2"/>
        </w:rPr>
        <w:t>I</w:t>
      </w:r>
      <w:r>
        <w:rPr>
          <w:position w:val="2"/>
          <w:vertAlign w:val="subscript"/>
        </w:rPr>
        <w:t>GIDL</w:t>
      </w:r>
      <w:r>
        <w:rPr>
          <w:position w:val="2"/>
        </w:rPr>
        <w:t xml:space="preserve"> α AE</w:t>
      </w:r>
      <w:r>
        <w:rPr>
          <w:position w:val="17"/>
        </w:rPr>
        <w:t xml:space="preserve">5/2 </w:t>
      </w:r>
      <w:del w:id="119" w:author="Satyabrat Sahoo" w:date="2018-07-20T23:16:00Z">
        <w:r w:rsidDel="00F6789E">
          <w:rPr>
            <w:position w:val="2"/>
          </w:rPr>
          <w:delText>exp</w:delText>
        </w:r>
      </w:del>
      <w:ins w:id="120" w:author="Satyabrat Sahoo" w:date="2018-07-20T23:16:00Z">
        <w:r w:rsidR="00F6789E">
          <w:rPr>
            <w:position w:val="2"/>
          </w:rPr>
          <w:t>expr</w:t>
        </w:r>
      </w:ins>
      <w:r>
        <w:rPr>
          <w:position w:val="2"/>
        </w:rPr>
        <w:t xml:space="preserve"> (-B/E)</w:t>
      </w:r>
    </w:p>
    <w:p w14:paraId="6BD36EDF" w14:textId="02262D8B" w:rsidR="003C0B82" w:rsidRDefault="00840CF8" w:rsidP="00C828AC">
      <w:pPr>
        <w:pStyle w:val="BodyText"/>
        <w:spacing w:before="68" w:line="480" w:lineRule="auto"/>
        <w:ind w:left="219" w:right="103"/>
        <w:jc w:val="both"/>
      </w:pPr>
      <w:r>
        <w:rPr>
          <w:spacing w:val="-1"/>
        </w:rPr>
        <w:t>T</w:t>
      </w:r>
      <w:r>
        <w:t>he</w:t>
      </w:r>
      <w:r>
        <w:rPr>
          <w:spacing w:val="10"/>
        </w:rPr>
        <w:t xml:space="preserve"> </w:t>
      </w:r>
      <w:r>
        <w:t>p</w:t>
      </w:r>
      <w:r>
        <w:rPr>
          <w:spacing w:val="-1"/>
        </w:rPr>
        <w:t>ara</w:t>
      </w:r>
      <w:r>
        <w:t>m</w:t>
      </w:r>
      <w:r>
        <w:rPr>
          <w:spacing w:val="-1"/>
        </w:rPr>
        <w:t>e</w:t>
      </w:r>
      <w:r>
        <w:t>t</w:t>
      </w:r>
      <w:r>
        <w:rPr>
          <w:spacing w:val="-1"/>
        </w:rPr>
        <w:t>e</w:t>
      </w:r>
      <w:r>
        <w:t>r</w:t>
      </w:r>
      <w:commentRangeStart w:id="121"/>
      <w:r>
        <w:rPr>
          <w:spacing w:val="10"/>
        </w:rPr>
        <w:t xml:space="preserve"> </w:t>
      </w:r>
      <w:del w:id="122" w:author="Satyabrat Sahoo" w:date="2018-07-20T23:16:00Z">
        <w:r w:rsidDel="00F6789E">
          <w:delText>e</w:delText>
        </w:r>
        <w:r w:rsidDel="00F6789E">
          <w:rPr>
            <w:spacing w:val="15"/>
          </w:rPr>
          <w:delText>is</w:delText>
        </w:r>
      </w:del>
      <w:ins w:id="123" w:author="Satyabrat Sahoo" w:date="2018-07-20T23:16:00Z">
        <w:r w:rsidR="00F6789E">
          <w:t>i</w:t>
        </w:r>
        <w:r w:rsidR="00F6789E">
          <w:rPr>
            <w:spacing w:val="15"/>
          </w:rPr>
          <w:t>s</w:t>
        </w:r>
      </w:ins>
      <w:r>
        <w:rPr>
          <w:spacing w:val="15"/>
        </w:rPr>
        <w:t xml:space="preserve"> </w:t>
      </w:r>
      <w:commentRangeEnd w:id="121"/>
      <w:r>
        <w:rPr>
          <w:rStyle w:val="CommentReference"/>
        </w:rPr>
        <w:commentReference w:id="124"/>
      </w:r>
      <w:r>
        <w:rPr>
          <w:spacing w:val="-5"/>
        </w:rPr>
        <w:t>g</w:t>
      </w:r>
      <w:r>
        <w:t>iv</w:t>
      </w:r>
      <w:r>
        <w:rPr>
          <w:spacing w:val="-1"/>
        </w:rPr>
        <w:t>e</w:t>
      </w:r>
      <w:r>
        <w:t>n</w:t>
      </w:r>
      <w:r>
        <w:rPr>
          <w:spacing w:val="15"/>
        </w:rPr>
        <w:t xml:space="preserve"> </w:t>
      </w:r>
      <w:r>
        <w:rPr>
          <w:spacing w:val="1"/>
        </w:rPr>
        <w:t>b</w:t>
      </w:r>
      <w:r>
        <w:t>y</w:t>
      </w:r>
      <w:r>
        <w:rPr>
          <w:spacing w:val="3"/>
        </w:rPr>
        <w:t xml:space="preserve"> </w:t>
      </w:r>
      <w:r>
        <w:rPr>
          <w:w w:val="98"/>
        </w:rPr>
        <w:t>A</w:t>
      </w:r>
      <w:r>
        <w:rPr>
          <w:spacing w:val="11"/>
        </w:rPr>
        <w:t xml:space="preserve"> </w:t>
      </w:r>
      <w:del w:id="125" w:author="Satyabrat Sahoo" w:date="2018-07-20T23:16:00Z">
        <w:r w:rsidDel="00F6789E">
          <w:rPr>
            <w:rFonts w:ascii="Cambria Math" w:hAnsi="Cambria Math"/>
          </w:rPr>
          <w:delText>∝  they</w:delText>
        </w:r>
      </w:del>
      <w:ins w:id="126" w:author="Satyabrat Sahoo" w:date="2018-07-20T23:16:00Z">
        <w:r w:rsidR="00F6789E">
          <w:rPr>
            <w:rFonts w:ascii="Cambria Math" w:hAnsi="Cambria Math"/>
          </w:rPr>
          <w:t>∝ they</w:t>
        </w:r>
      </w:ins>
      <w:r>
        <w:rPr>
          <w:rFonts w:ascii="Cambria Math" w:hAnsi="Cambria Math"/>
        </w:rPr>
        <w:t xml:space="preserve"> derive</w:t>
      </w:r>
      <w:r>
        <w:rPr>
          <w:rFonts w:ascii="Cambria Math" w:hAnsi="Cambria Math"/>
          <w:spacing w:val="17"/>
        </w:rPr>
        <w:t xml:space="preserve"> </w:t>
      </w:r>
      <w:r>
        <w:t>E</w:t>
      </w:r>
      <w:r>
        <w:rPr>
          <w:spacing w:val="13"/>
        </w:rPr>
        <w:t xml:space="preserve"> </w:t>
      </w:r>
      <w:r>
        <w:rPr>
          <w:spacing w:val="-1"/>
          <w:position w:val="10"/>
        </w:rPr>
        <w:t>-</w:t>
      </w:r>
      <w:r>
        <w:rPr>
          <w:position w:val="10"/>
        </w:rPr>
        <w:t>7/4</w:t>
      </w:r>
      <w:r>
        <w:rPr>
          <w:spacing w:val="11"/>
          <w:position w:val="10"/>
        </w:rPr>
        <w:t xml:space="preserve"> </w:t>
      </w:r>
      <w:r>
        <w:rPr>
          <w:spacing w:val="-128"/>
          <w:w w:val="98"/>
          <w:position w:val="2"/>
          <w:sz w:val="18"/>
        </w:rPr>
        <w:t>G</w:t>
      </w:r>
      <w:r>
        <w:rPr>
          <w:spacing w:val="-1"/>
        </w:rPr>
        <w:t>a</w:t>
      </w:r>
      <w:r>
        <w:t>nd</w:t>
      </w:r>
      <w:r>
        <w:rPr>
          <w:spacing w:val="13"/>
        </w:rPr>
        <w:t xml:space="preserve"> </w:t>
      </w:r>
      <w:r>
        <w:t>B</w:t>
      </w:r>
      <w:r>
        <w:rPr>
          <w:spacing w:val="10"/>
        </w:rPr>
        <w:t xml:space="preserve"> </w:t>
      </w:r>
      <w:r>
        <w:rPr>
          <w:rFonts w:ascii="Cambria Math" w:hAnsi="Cambria Math"/>
        </w:rPr>
        <w:t xml:space="preserve">∝ </w:t>
      </w:r>
      <w:r>
        <w:t>E</w:t>
      </w:r>
      <w:r>
        <w:rPr>
          <w:spacing w:val="10"/>
        </w:rPr>
        <w:t xml:space="preserve"> </w:t>
      </w:r>
      <w:r>
        <w:rPr>
          <w:position w:val="10"/>
        </w:rPr>
        <w:t>3/2</w:t>
      </w:r>
      <w:r>
        <w:t>,</w:t>
      </w:r>
      <w:commentRangeStart w:id="127"/>
      <w:commentRangeStart w:id="128"/>
      <w:commentRangeEnd w:id="127"/>
      <w:r>
        <w:t xml:space="preserve"> to be very weak dependence on the temperature. However, a second effect exists at a low electric field. Under low electric field, the </w:t>
      </w:r>
      <w:commentRangeEnd w:id="128"/>
      <w:r>
        <w:rPr>
          <w:rStyle w:val="CommentReference"/>
        </w:rPr>
        <w:commentReference w:id="129"/>
      </w:r>
      <w:r>
        <w:rPr>
          <w:rStyle w:val="CommentReference"/>
        </w:rPr>
        <w:commentReference w:id="130"/>
      </w:r>
      <w:r>
        <w:rPr>
          <w:rStyle w:val="CommentReference"/>
        </w:rPr>
        <w:commentReference w:id="131"/>
      </w:r>
      <w:r>
        <w:rPr>
          <w:rStyle w:val="CommentReference"/>
        </w:rPr>
        <w:commentReference w:id="132"/>
      </w:r>
      <w:r>
        <w:t>Shockley-Read-Hall</w:t>
      </w:r>
      <w:r>
        <w:rPr>
          <w:spacing w:val="-12"/>
        </w:rPr>
        <w:t xml:space="preserve"> </w:t>
      </w:r>
      <w:r>
        <w:t>(SRH)</w:t>
      </w:r>
      <w:r>
        <w:rPr>
          <w:spacing w:val="-10"/>
        </w:rPr>
        <w:t xml:space="preserve"> </w:t>
      </w:r>
      <w:r>
        <w:t>model,</w:t>
      </w:r>
      <w:r>
        <w:rPr>
          <w:spacing w:val="-12"/>
        </w:rPr>
        <w:t xml:space="preserve"> </w:t>
      </w:r>
      <w:r>
        <w:t>which</w:t>
      </w:r>
      <w:r>
        <w:rPr>
          <w:spacing w:val="-12"/>
        </w:rPr>
        <w:t xml:space="preserve"> </w:t>
      </w:r>
      <w:r>
        <w:t>has</w:t>
      </w:r>
      <w:r>
        <w:rPr>
          <w:spacing w:val="-9"/>
        </w:rPr>
        <w:t xml:space="preserve"> a </w:t>
      </w:r>
      <w:r>
        <w:t>strong</w:t>
      </w:r>
      <w:r>
        <w:rPr>
          <w:spacing w:val="-14"/>
        </w:rPr>
        <w:t xml:space="preserve"> </w:t>
      </w:r>
      <w:r>
        <w:t>temperature</w:t>
      </w:r>
      <w:r>
        <w:rPr>
          <w:spacing w:val="-11"/>
        </w:rPr>
        <w:t xml:space="preserve"> </w:t>
      </w:r>
      <w:r>
        <w:t xml:space="preserve">dependence can describe the GIDL current. </w:t>
      </w:r>
      <w:r>
        <w:t>Under, higher electric field the GIDL current is dominated by Band-to-Band tunneling which has a weak temperature dependence. Due to the comparable physical principle of the GIDL current and the TFET, Eqn. can separate the SRH part of the TFET characterist</w:t>
      </w:r>
      <w:r>
        <w:t xml:space="preserve">ic from the Band-to-Band tunneling part. Hence, starting from a gate-to-source voltage of 1V the Band-to-Band tunneling is the dominant mechanism. Like for the MOSFET the temperature dependency is changing with the voltage applied. For the MOSFET they can </w:t>
      </w:r>
      <w:r>
        <w:t>use the</w:t>
      </w:r>
      <w:r>
        <w:rPr>
          <w:spacing w:val="-5"/>
        </w:rPr>
        <w:t xml:space="preserve"> </w:t>
      </w:r>
      <w:r>
        <w:t>zero</w:t>
      </w:r>
      <w:r>
        <w:rPr>
          <w:spacing w:val="-4"/>
        </w:rPr>
        <w:t xml:space="preserve"> </w:t>
      </w:r>
      <w:r>
        <w:t>temperature</w:t>
      </w:r>
      <w:r>
        <w:rPr>
          <w:spacing w:val="-2"/>
        </w:rPr>
        <w:t xml:space="preserve"> </w:t>
      </w:r>
      <w:r>
        <w:t>coefficient</w:t>
      </w:r>
      <w:r>
        <w:rPr>
          <w:spacing w:val="-3"/>
        </w:rPr>
        <w:t xml:space="preserve"> </w:t>
      </w:r>
      <w:r>
        <w:t>point for</w:t>
      </w:r>
      <w:r>
        <w:rPr>
          <w:spacing w:val="-5"/>
        </w:rPr>
        <w:t xml:space="preserve"> </w:t>
      </w:r>
      <w:r>
        <w:t>digital</w:t>
      </w:r>
      <w:r>
        <w:rPr>
          <w:spacing w:val="-1"/>
        </w:rPr>
        <w:t xml:space="preserve"> </w:t>
      </w:r>
      <w:r>
        <w:t>circuit</w:t>
      </w:r>
      <w:r>
        <w:rPr>
          <w:spacing w:val="-3"/>
        </w:rPr>
        <w:t xml:space="preserve"> </w:t>
      </w:r>
      <w:r>
        <w:t>design</w:t>
      </w:r>
      <w:r>
        <w:rPr>
          <w:spacing w:val="-4"/>
        </w:rPr>
        <w:t xml:space="preserve"> </w:t>
      </w:r>
      <w:r>
        <w:t>to</w:t>
      </w:r>
      <w:r>
        <w:rPr>
          <w:spacing w:val="-4"/>
        </w:rPr>
        <w:t xml:space="preserve"> </w:t>
      </w:r>
      <w:r>
        <w:t>make</w:t>
      </w:r>
      <w:r>
        <w:rPr>
          <w:spacing w:val="-5"/>
        </w:rPr>
        <w:t xml:space="preserve"> </w:t>
      </w:r>
      <w:r>
        <w:t>the</w:t>
      </w:r>
      <w:r>
        <w:rPr>
          <w:spacing w:val="-2"/>
        </w:rPr>
        <w:t xml:space="preserve"> </w:t>
      </w:r>
      <w:r>
        <w:t>system performance independent of the temperature. For, the TFET the voltage where the change of the</w:t>
      </w:r>
      <w:r>
        <w:rPr>
          <w:spacing w:val="-7"/>
        </w:rPr>
        <w:t xml:space="preserve"> </w:t>
      </w:r>
      <w:r>
        <w:t>temperature</w:t>
      </w:r>
      <w:r>
        <w:rPr>
          <w:spacing w:val="-7"/>
        </w:rPr>
        <w:t xml:space="preserve"> </w:t>
      </w:r>
      <w:r>
        <w:t>dependence</w:t>
      </w:r>
      <w:r>
        <w:rPr>
          <w:spacing w:val="-7"/>
        </w:rPr>
        <w:t xml:space="preserve"> </w:t>
      </w:r>
      <w:r>
        <w:t>occurs</w:t>
      </w:r>
      <w:r>
        <w:rPr>
          <w:spacing w:val="-4"/>
        </w:rPr>
        <w:t xml:space="preserve"> </w:t>
      </w:r>
      <w:r>
        <w:t>is</w:t>
      </w:r>
      <w:r>
        <w:rPr>
          <w:spacing w:val="-6"/>
        </w:rPr>
        <w:t xml:space="preserve"> </w:t>
      </w:r>
      <w:r>
        <w:t>outside</w:t>
      </w:r>
      <w:r>
        <w:rPr>
          <w:spacing w:val="-7"/>
        </w:rPr>
        <w:t xml:space="preserve"> </w:t>
      </w:r>
      <w:r>
        <w:t>the</w:t>
      </w:r>
      <w:r>
        <w:rPr>
          <w:spacing w:val="-2"/>
        </w:rPr>
        <w:t xml:space="preserve"> </w:t>
      </w:r>
      <w:commentRangeStart w:id="133"/>
      <w:r>
        <w:t>usable</w:t>
      </w:r>
      <w:commentRangeEnd w:id="133"/>
      <w:r>
        <w:rPr>
          <w:spacing w:val="-5"/>
        </w:rPr>
        <w:t xml:space="preserve"> </w:t>
      </w:r>
      <w:r>
        <w:t>range.</w:t>
      </w:r>
      <w:r>
        <w:rPr>
          <w:spacing w:val="-4"/>
        </w:rPr>
        <w:t xml:space="preserve"> </w:t>
      </w:r>
      <w:r>
        <w:t>Hence,</w:t>
      </w:r>
      <w:r>
        <w:rPr>
          <w:spacing w:val="-4"/>
        </w:rPr>
        <w:t xml:space="preserve"> </w:t>
      </w:r>
      <w:r>
        <w:t>the</w:t>
      </w:r>
      <w:r>
        <w:rPr>
          <w:spacing w:val="-2"/>
        </w:rPr>
        <w:t xml:space="preserve"> </w:t>
      </w:r>
      <w:r>
        <w:t>com</w:t>
      </w:r>
      <w:r>
        <w:t>bination</w:t>
      </w:r>
      <w:r>
        <w:rPr>
          <w:spacing w:val="-6"/>
        </w:rPr>
        <w:t xml:space="preserve"> </w:t>
      </w:r>
      <w:r>
        <w:t>of</w:t>
      </w:r>
      <w:r>
        <w:rPr>
          <w:spacing w:val="-7"/>
        </w:rPr>
        <w:t xml:space="preserve"> </w:t>
      </w:r>
      <w:r>
        <w:t>the MOSFET</w:t>
      </w:r>
      <w:r>
        <w:rPr>
          <w:spacing w:val="-7"/>
        </w:rPr>
        <w:t xml:space="preserve"> </w:t>
      </w:r>
      <w:r>
        <w:t>and</w:t>
      </w:r>
      <w:r>
        <w:rPr>
          <w:spacing w:val="-7"/>
        </w:rPr>
        <w:t xml:space="preserve"> </w:t>
      </w:r>
      <w:r>
        <w:t>the</w:t>
      </w:r>
      <w:r>
        <w:rPr>
          <w:spacing w:val="-11"/>
        </w:rPr>
        <w:t xml:space="preserve"> </w:t>
      </w:r>
      <w:r>
        <w:t>TFET</w:t>
      </w:r>
      <w:r>
        <w:rPr>
          <w:spacing w:val="-3"/>
        </w:rPr>
        <w:t xml:space="preserve"> </w:t>
      </w:r>
      <w:r>
        <w:t>can</w:t>
      </w:r>
      <w:r>
        <w:rPr>
          <w:spacing w:val="-7"/>
        </w:rPr>
        <w:t xml:space="preserve"> </w:t>
      </w:r>
      <w:r>
        <w:t>compensate</w:t>
      </w:r>
      <w:r>
        <w:rPr>
          <w:spacing w:val="-11"/>
        </w:rPr>
        <w:t xml:space="preserve"> </w:t>
      </w:r>
      <w:r>
        <w:t>for</w:t>
      </w:r>
      <w:r>
        <w:rPr>
          <w:spacing w:val="-8"/>
        </w:rPr>
        <w:t xml:space="preserve"> </w:t>
      </w:r>
      <w:r>
        <w:t>temperature</w:t>
      </w:r>
      <w:r>
        <w:rPr>
          <w:spacing w:val="-8"/>
        </w:rPr>
        <w:t xml:space="preserve"> </w:t>
      </w:r>
      <w:r>
        <w:t>effects.</w:t>
      </w:r>
      <w:r>
        <w:rPr>
          <w:spacing w:val="-2"/>
        </w:rPr>
        <w:t xml:space="preserve"> </w:t>
      </w:r>
      <w:r>
        <w:t>For</w:t>
      </w:r>
      <w:r>
        <w:rPr>
          <w:spacing w:val="-8"/>
        </w:rPr>
        <w:t xml:space="preserve"> </w:t>
      </w:r>
      <w:r>
        <w:t>analog</w:t>
      </w:r>
      <w:r>
        <w:rPr>
          <w:spacing w:val="-10"/>
        </w:rPr>
        <w:t xml:space="preserve"> </w:t>
      </w:r>
      <w:r>
        <w:t xml:space="preserve">circuits, </w:t>
      </w:r>
      <w:r>
        <w:rPr>
          <w:rStyle w:val="CommentReference"/>
        </w:rPr>
        <w:commentReference w:id="134"/>
      </w:r>
      <w:r>
        <w:t>the</w:t>
      </w:r>
      <w:r>
        <w:rPr>
          <w:spacing w:val="-11"/>
        </w:rPr>
        <w:t xml:space="preserve"> </w:t>
      </w:r>
      <w:r>
        <w:t>temperature</w:t>
      </w:r>
      <w:r>
        <w:rPr>
          <w:spacing w:val="-11"/>
        </w:rPr>
        <w:t xml:space="preserve"> </w:t>
      </w:r>
      <w:r>
        <w:t>dependence</w:t>
      </w:r>
      <w:r>
        <w:rPr>
          <w:spacing w:val="-10"/>
        </w:rPr>
        <w:t xml:space="preserve"> </w:t>
      </w:r>
      <w:r>
        <w:t>has</w:t>
      </w:r>
      <w:r>
        <w:rPr>
          <w:spacing w:val="-9"/>
        </w:rPr>
        <w:t xml:space="preserve"> </w:t>
      </w:r>
      <w:r>
        <w:t>to</w:t>
      </w:r>
      <w:r>
        <w:rPr>
          <w:spacing w:val="-10"/>
        </w:rPr>
        <w:t xml:space="preserve"> </w:t>
      </w:r>
      <w:r>
        <w:t>be</w:t>
      </w:r>
      <w:r>
        <w:rPr>
          <w:spacing w:val="-11"/>
        </w:rPr>
        <w:t xml:space="preserve"> </w:t>
      </w:r>
      <w:r>
        <w:t>verified</w:t>
      </w:r>
      <w:r>
        <w:rPr>
          <w:spacing w:val="-10"/>
        </w:rPr>
        <w:t xml:space="preserve"> </w:t>
      </w:r>
      <w:r>
        <w:t>in</w:t>
      </w:r>
      <w:r>
        <w:rPr>
          <w:spacing w:val="-7"/>
        </w:rPr>
        <w:t xml:space="preserve"> </w:t>
      </w:r>
      <w:r>
        <w:t>more</w:t>
      </w:r>
      <w:r>
        <w:rPr>
          <w:spacing w:val="-11"/>
        </w:rPr>
        <w:t xml:space="preserve"> </w:t>
      </w:r>
      <w:del w:id="135" w:author="Satyabrat Sahoo" w:date="2018-07-20T23:16:00Z">
        <w:r w:rsidDel="00F6789E">
          <w:delText>detail.,</w:delText>
        </w:r>
      </w:del>
      <w:ins w:id="136" w:author="Satyabrat Sahoo" w:date="2018-07-20T23:16:00Z">
        <w:r w:rsidR="00F6789E">
          <w:t>detail.</w:t>
        </w:r>
      </w:ins>
      <w:r>
        <w:rPr>
          <w:spacing w:val="-10"/>
        </w:rPr>
        <w:t xml:space="preserve"> </w:t>
      </w:r>
      <w:r>
        <w:t>the</w:t>
      </w:r>
      <w:r>
        <w:rPr>
          <w:spacing w:val="-11"/>
        </w:rPr>
        <w:t xml:space="preserve"> </w:t>
      </w:r>
      <w:r>
        <w:lastRenderedPageBreak/>
        <w:t>temperature</w:t>
      </w:r>
      <w:r>
        <w:rPr>
          <w:spacing w:val="-11"/>
        </w:rPr>
        <w:t xml:space="preserve"> </w:t>
      </w:r>
      <w:r>
        <w:t>effect of the TFET is more comparable to the bipolar device</w:t>
      </w:r>
      <w:r>
        <w:rPr>
          <w:spacing w:val="-26"/>
        </w:rPr>
        <w:t xml:space="preserve"> </w:t>
      </w:r>
      <w:r>
        <w:t>[10].</w:t>
      </w:r>
      <w:r>
        <w:rPr>
          <w:rStyle w:val="CommentReference"/>
        </w:rPr>
        <w:commentReference w:id="121"/>
      </w:r>
      <w:r>
        <w:rPr>
          <w:rStyle w:val="CommentReference"/>
        </w:rPr>
        <w:commentReference w:id="127"/>
      </w:r>
      <w:r>
        <w:rPr>
          <w:rStyle w:val="CommentReference"/>
        </w:rPr>
        <w:commentReference w:id="128"/>
      </w:r>
      <w:r>
        <w:rPr>
          <w:rStyle w:val="CommentReference"/>
        </w:rPr>
        <w:commentReference w:id="133"/>
      </w:r>
    </w:p>
    <w:p w14:paraId="6556C624" w14:textId="77777777" w:rsidR="003C0B82" w:rsidRDefault="003C0B82" w:rsidP="00C828AC">
      <w:pPr>
        <w:pStyle w:val="BodyText"/>
        <w:spacing w:line="480" w:lineRule="auto"/>
        <w:rPr>
          <w:sz w:val="26"/>
        </w:rPr>
      </w:pPr>
    </w:p>
    <w:p w14:paraId="4CFC31DD" w14:textId="77777777" w:rsidR="003C0B82" w:rsidRDefault="003C0B82" w:rsidP="00C828AC">
      <w:pPr>
        <w:pStyle w:val="BodyText"/>
        <w:spacing w:line="480" w:lineRule="auto"/>
        <w:rPr>
          <w:sz w:val="26"/>
        </w:rPr>
      </w:pPr>
    </w:p>
    <w:p w14:paraId="0211BC83" w14:textId="77777777" w:rsidR="003C0B82" w:rsidRDefault="003C0B82" w:rsidP="00C828AC">
      <w:pPr>
        <w:pStyle w:val="BodyText"/>
        <w:spacing w:line="480" w:lineRule="auto"/>
        <w:rPr>
          <w:sz w:val="21"/>
        </w:rPr>
      </w:pPr>
    </w:p>
    <w:p w14:paraId="7D799D2A" w14:textId="77777777" w:rsidR="003C0B82" w:rsidRDefault="00840CF8" w:rsidP="00C828AC">
      <w:pPr>
        <w:pStyle w:val="BodyText"/>
        <w:spacing w:line="480" w:lineRule="auto"/>
        <w:ind w:left="220"/>
      </w:pPr>
      <w:r>
        <w:t>APPLICATIONS OF TFET</w:t>
      </w:r>
    </w:p>
    <w:p w14:paraId="3D8F6193" w14:textId="77777777" w:rsidR="003C0B82" w:rsidRDefault="003C0B82" w:rsidP="00C828AC">
      <w:pPr>
        <w:pStyle w:val="BodyText"/>
        <w:spacing w:line="480" w:lineRule="auto"/>
        <w:rPr>
          <w:sz w:val="26"/>
        </w:rPr>
      </w:pPr>
    </w:p>
    <w:p w14:paraId="409F24FC" w14:textId="77777777" w:rsidR="003C0B82" w:rsidRDefault="00840CF8" w:rsidP="00C828AC">
      <w:pPr>
        <w:pStyle w:val="BodyText"/>
        <w:spacing w:before="227" w:line="480" w:lineRule="auto"/>
        <w:ind w:left="220" w:right="116"/>
        <w:jc w:val="both"/>
      </w:pPr>
      <w:r>
        <w:t>TFET</w:t>
      </w:r>
      <w:r>
        <w:rPr>
          <w:spacing w:val="-4"/>
        </w:rPr>
        <w:t xml:space="preserve"> </w:t>
      </w:r>
      <w:r>
        <w:t>or</w:t>
      </w:r>
      <w:r>
        <w:rPr>
          <w:spacing w:val="-5"/>
        </w:rPr>
        <w:t xml:space="preserve"> </w:t>
      </w:r>
      <w:r>
        <w:t>tunnel</w:t>
      </w:r>
      <w:r>
        <w:rPr>
          <w:spacing w:val="-2"/>
        </w:rPr>
        <w:t xml:space="preserve"> </w:t>
      </w:r>
      <w:r>
        <w:t>FETS</w:t>
      </w:r>
      <w:r>
        <w:rPr>
          <w:spacing w:val="-1"/>
        </w:rPr>
        <w:t xml:space="preserve"> </w:t>
      </w:r>
      <w:r>
        <w:t>are</w:t>
      </w:r>
      <w:r>
        <w:rPr>
          <w:spacing w:val="-5"/>
        </w:rPr>
        <w:t xml:space="preserve"> </w:t>
      </w:r>
      <w:r>
        <w:t>similar</w:t>
      </w:r>
      <w:r>
        <w:rPr>
          <w:spacing w:val="-5"/>
        </w:rPr>
        <w:t xml:space="preserve"> </w:t>
      </w:r>
      <w:r>
        <w:t>to</w:t>
      </w:r>
      <w:r>
        <w:rPr>
          <w:spacing w:val="-4"/>
        </w:rPr>
        <w:t xml:space="preserve"> </w:t>
      </w:r>
      <w:r>
        <w:t>MOSFETs</w:t>
      </w:r>
      <w:r>
        <w:rPr>
          <w:spacing w:val="-2"/>
        </w:rPr>
        <w:t xml:space="preserve"> </w:t>
      </w:r>
      <w:r>
        <w:t>and</w:t>
      </w:r>
      <w:r>
        <w:rPr>
          <w:spacing w:val="-4"/>
        </w:rPr>
        <w:t xml:space="preserve"> </w:t>
      </w:r>
      <w:r>
        <w:t>applications</w:t>
      </w:r>
      <w:r>
        <w:rPr>
          <w:spacing w:val="-4"/>
        </w:rPr>
        <w:t xml:space="preserve"> </w:t>
      </w:r>
      <w:r>
        <w:t>of</w:t>
      </w:r>
      <w:r>
        <w:rPr>
          <w:spacing w:val="-3"/>
        </w:rPr>
        <w:t xml:space="preserve"> </w:t>
      </w:r>
      <w:r>
        <w:t>these</w:t>
      </w:r>
      <w:r>
        <w:rPr>
          <w:spacing w:val="-3"/>
        </w:rPr>
        <w:t xml:space="preserve"> </w:t>
      </w:r>
      <w:r>
        <w:t>two</w:t>
      </w:r>
      <w:r>
        <w:rPr>
          <w:spacing w:val="-4"/>
        </w:rPr>
        <w:t xml:space="preserve"> </w:t>
      </w:r>
      <w:r>
        <w:t>are</w:t>
      </w:r>
      <w:r>
        <w:rPr>
          <w:spacing w:val="-3"/>
        </w:rPr>
        <w:t xml:space="preserve"> </w:t>
      </w:r>
      <w:r>
        <w:t>similar</w:t>
      </w:r>
      <w:commentRangeStart w:id="137"/>
      <w:r>
        <w:rPr>
          <w:spacing w:val="-5"/>
        </w:rPr>
        <w:t xml:space="preserve"> </w:t>
      </w:r>
      <w:commentRangeEnd w:id="137"/>
      <w:r>
        <w:rPr>
          <w:spacing w:val="-5"/>
        </w:rPr>
        <w:t xml:space="preserve">to </w:t>
      </w:r>
      <w:r>
        <w:rPr>
          <w:rStyle w:val="CommentReference"/>
        </w:rPr>
        <w:commentReference w:id="138"/>
      </w:r>
      <w:commentRangeStart w:id="139"/>
      <w:r>
        <w:t xml:space="preserve">a digital switch, etc. The working principle of TFETs differs greatly from MOSFETs. </w:t>
      </w:r>
      <w:commentRangeEnd w:id="139"/>
      <w:r>
        <w:rPr>
          <w:rStyle w:val="CommentReference"/>
        </w:rPr>
        <w:commentReference w:id="140"/>
      </w:r>
      <w:r>
        <w:rPr>
          <w:spacing w:val="-3"/>
        </w:rPr>
        <w:t xml:space="preserve">In </w:t>
      </w:r>
      <w:r>
        <w:t>MOSFETs, the flow of current will be due to diffu</w:t>
      </w:r>
      <w:r>
        <w:t xml:space="preserve">sion phenomenon, while in Tunnel FETs, it allies the conduction mechanism to </w:t>
      </w:r>
      <w:r>
        <w:t>Zener</w:t>
      </w:r>
      <w:r>
        <w:rPr>
          <w:spacing w:val="-9"/>
        </w:rPr>
        <w:t xml:space="preserve"> </w:t>
      </w:r>
      <w:r>
        <w:t>Tunneling.</w:t>
      </w:r>
      <w:r>
        <w:rPr>
          <w:rStyle w:val="CommentReference"/>
        </w:rPr>
        <w:commentReference w:id="137"/>
      </w:r>
      <w:r>
        <w:rPr>
          <w:rStyle w:val="CommentReference"/>
        </w:rPr>
        <w:commentReference w:id="139"/>
      </w:r>
    </w:p>
    <w:p w14:paraId="4AF801FB" w14:textId="77777777" w:rsidR="003C0B82" w:rsidRDefault="00840CF8" w:rsidP="00C828AC">
      <w:pPr>
        <w:pStyle w:val="BodyText"/>
        <w:spacing w:before="70" w:line="480" w:lineRule="auto"/>
        <w:ind w:left="217" w:right="106"/>
        <w:jc w:val="both"/>
      </w:pPr>
      <w:r>
        <w:t xml:space="preserve">The TFET belongs to the family of so-called steep slope devices that are being examined for ultra-low-power electronic applications, Because of their </w:t>
      </w:r>
      <w:r>
        <w:t>low-off currents, they are suitable for low-standby-power logic and low-power applications functioning at moderate frequencies. Other applications of tunnel FETS include ultra-low- power</w:t>
      </w:r>
      <w:r>
        <w:rPr>
          <w:rStyle w:val="CommentReference"/>
        </w:rPr>
        <w:commentReference w:id="141"/>
      </w:r>
      <w:r>
        <w:rPr>
          <w:spacing w:val="-7"/>
        </w:rPr>
        <w:t xml:space="preserve"> </w:t>
      </w:r>
      <w:r>
        <w:t>specific</w:t>
      </w:r>
      <w:r>
        <w:rPr>
          <w:spacing w:val="-4"/>
        </w:rPr>
        <w:t xml:space="preserve"> </w:t>
      </w:r>
      <w:r>
        <w:t>analog</w:t>
      </w:r>
      <w:r>
        <w:rPr>
          <w:spacing w:val="-6"/>
        </w:rPr>
        <w:t xml:space="preserve"> </w:t>
      </w:r>
      <w:r>
        <w:t>ICs</w:t>
      </w:r>
      <w:r>
        <w:rPr>
          <w:spacing w:val="-6"/>
        </w:rPr>
        <w:t xml:space="preserve"> </w:t>
      </w:r>
      <w:r>
        <w:t>(integrated</w:t>
      </w:r>
      <w:r>
        <w:rPr>
          <w:spacing w:val="-6"/>
        </w:rPr>
        <w:t xml:space="preserve"> </w:t>
      </w:r>
      <w:r>
        <w:t>circuits)</w:t>
      </w:r>
      <w:r>
        <w:rPr>
          <w:spacing w:val="-7"/>
        </w:rPr>
        <w:t xml:space="preserve"> </w:t>
      </w:r>
      <w:r>
        <w:t>with</w:t>
      </w:r>
      <w:r>
        <w:rPr>
          <w:spacing w:val="-6"/>
        </w:rPr>
        <w:t xml:space="preserve"> </w:t>
      </w:r>
      <w:r>
        <w:t>better</w:t>
      </w:r>
      <w:r>
        <w:rPr>
          <w:spacing w:val="-7"/>
        </w:rPr>
        <w:t xml:space="preserve"> </w:t>
      </w:r>
      <w:r>
        <w:t>temperature</w:t>
      </w:r>
      <w:r>
        <w:rPr>
          <w:spacing w:val="-7"/>
        </w:rPr>
        <w:t xml:space="preserve"> </w:t>
      </w:r>
      <w:r>
        <w:t>strength</w:t>
      </w:r>
      <w:r>
        <w:rPr>
          <w:spacing w:val="-6"/>
        </w:rPr>
        <w:t xml:space="preserve"> </w:t>
      </w:r>
      <w:r>
        <w:t>and</w:t>
      </w:r>
      <w:r>
        <w:rPr>
          <w:spacing w:val="-6"/>
        </w:rPr>
        <w:t xml:space="preserve"> </w:t>
      </w:r>
      <w:r>
        <w:t>low-power SRAM.</w:t>
      </w:r>
    </w:p>
    <w:p w14:paraId="31D59592" w14:textId="77777777" w:rsidR="003C0B82" w:rsidRDefault="003C0B82" w:rsidP="00C828AC">
      <w:pPr>
        <w:pStyle w:val="BodyText"/>
        <w:spacing w:before="2" w:line="480" w:lineRule="auto"/>
      </w:pPr>
    </w:p>
    <w:p w14:paraId="69D7E338" w14:textId="77777777" w:rsidR="003C0B82" w:rsidRDefault="00840CF8" w:rsidP="00C828AC">
      <w:pPr>
        <w:pStyle w:val="BodyText"/>
        <w:spacing w:before="1" w:line="480" w:lineRule="auto"/>
        <w:ind w:left="219"/>
        <w:jc w:val="both"/>
      </w:pPr>
      <w:r>
        <w:t>The main advantages of TFETs include:</w:t>
      </w:r>
    </w:p>
    <w:p w14:paraId="1A34CBBD" w14:textId="77777777" w:rsidR="003C0B82" w:rsidRDefault="003C0B82" w:rsidP="00C828AC">
      <w:pPr>
        <w:pStyle w:val="BodyText"/>
        <w:spacing w:before="11" w:line="480" w:lineRule="auto"/>
        <w:rPr>
          <w:sz w:val="27"/>
        </w:rPr>
      </w:pPr>
    </w:p>
    <w:p w14:paraId="7678D6D1" w14:textId="77777777" w:rsidR="003C0B82" w:rsidRDefault="00840CF8" w:rsidP="00C828AC">
      <w:pPr>
        <w:pStyle w:val="ListParagraph"/>
        <w:numPr>
          <w:ilvl w:val="0"/>
          <w:numId w:val="2"/>
        </w:numPr>
        <w:tabs>
          <w:tab w:val="left" w:pos="937"/>
          <w:tab w:val="left" w:pos="938"/>
        </w:tabs>
        <w:spacing w:line="480" w:lineRule="auto"/>
        <w:ind w:hanging="357"/>
        <w:rPr>
          <w:sz w:val="24"/>
        </w:rPr>
      </w:pPr>
      <w:r>
        <w:rPr>
          <w:sz w:val="24"/>
        </w:rPr>
        <w:t>Having Less SS&lt;60</w:t>
      </w:r>
      <w:r>
        <w:rPr>
          <w:spacing w:val="-6"/>
          <w:sz w:val="24"/>
        </w:rPr>
        <w:t xml:space="preserve"> </w:t>
      </w:r>
      <w:r>
        <w:rPr>
          <w:sz w:val="24"/>
        </w:rPr>
        <w:t>mV/decade.</w:t>
      </w:r>
    </w:p>
    <w:p w14:paraId="14D602DE" w14:textId="77777777" w:rsidR="003C0B82" w:rsidRDefault="00840CF8" w:rsidP="00C828AC">
      <w:pPr>
        <w:pStyle w:val="ListParagraph"/>
        <w:numPr>
          <w:ilvl w:val="0"/>
          <w:numId w:val="2"/>
        </w:numPr>
        <w:tabs>
          <w:tab w:val="left" w:pos="937"/>
          <w:tab w:val="left" w:pos="938"/>
        </w:tabs>
        <w:spacing w:before="7" w:line="480" w:lineRule="auto"/>
        <w:ind w:hanging="357"/>
        <w:rPr>
          <w:sz w:val="24"/>
        </w:rPr>
      </w:pPr>
      <w:r>
        <w:rPr>
          <w:sz w:val="24"/>
        </w:rPr>
        <w:t>Low power</w:t>
      </w:r>
      <w:r>
        <w:rPr>
          <w:spacing w:val="-6"/>
          <w:sz w:val="24"/>
        </w:rPr>
        <w:t xml:space="preserve"> </w:t>
      </w:r>
      <w:r>
        <w:rPr>
          <w:sz w:val="24"/>
        </w:rPr>
        <w:t>requirement.</w:t>
      </w:r>
    </w:p>
    <w:p w14:paraId="7138CAB3" w14:textId="77777777" w:rsidR="003C0B82" w:rsidRDefault="003C0B82" w:rsidP="00C828AC">
      <w:pPr>
        <w:pStyle w:val="BodyText"/>
        <w:spacing w:line="480" w:lineRule="auto"/>
        <w:rPr>
          <w:sz w:val="26"/>
        </w:rPr>
      </w:pPr>
    </w:p>
    <w:p w14:paraId="2AC51CE1" w14:textId="77777777" w:rsidR="003C0B82" w:rsidRDefault="003C0B82" w:rsidP="00C828AC">
      <w:pPr>
        <w:pStyle w:val="BodyText"/>
        <w:spacing w:line="480" w:lineRule="auto"/>
        <w:rPr>
          <w:sz w:val="26"/>
        </w:rPr>
      </w:pPr>
    </w:p>
    <w:p w14:paraId="66F1B449" w14:textId="77777777" w:rsidR="003C0B82" w:rsidRDefault="003C0B82" w:rsidP="00C828AC">
      <w:pPr>
        <w:pStyle w:val="BodyText"/>
        <w:spacing w:line="480" w:lineRule="auto"/>
        <w:rPr>
          <w:sz w:val="26"/>
        </w:rPr>
      </w:pPr>
    </w:p>
    <w:p w14:paraId="619E3879" w14:textId="77777777" w:rsidR="003C0B82" w:rsidRDefault="00840CF8" w:rsidP="00C828AC">
      <w:pPr>
        <w:pStyle w:val="Heading1"/>
        <w:numPr>
          <w:ilvl w:val="0"/>
          <w:numId w:val="6"/>
        </w:numPr>
        <w:tabs>
          <w:tab w:val="left" w:pos="4459"/>
        </w:tabs>
        <w:spacing w:before="180" w:line="480" w:lineRule="auto"/>
        <w:ind w:left="4458" w:hanging="540"/>
        <w:jc w:val="left"/>
      </w:pPr>
      <w:bookmarkStart w:id="142" w:name="VII._Conclusion"/>
      <w:bookmarkEnd w:id="142"/>
      <w:r>
        <w:t>Conclusion</w:t>
      </w:r>
    </w:p>
    <w:p w14:paraId="0DE95FA3" w14:textId="77777777" w:rsidR="003C0B82" w:rsidRDefault="003C0B82" w:rsidP="00C828AC">
      <w:pPr>
        <w:pStyle w:val="BodyText"/>
        <w:spacing w:before="3" w:line="480" w:lineRule="auto"/>
        <w:rPr>
          <w:b/>
        </w:rPr>
      </w:pPr>
    </w:p>
    <w:p w14:paraId="4D06B659" w14:textId="77777777" w:rsidR="003C0B82" w:rsidRDefault="00840CF8" w:rsidP="00C828AC">
      <w:pPr>
        <w:pStyle w:val="BodyText"/>
        <w:spacing w:line="480" w:lineRule="auto"/>
        <w:ind w:left="217" w:right="116"/>
        <w:jc w:val="both"/>
      </w:pPr>
      <w:commentRangeStart w:id="143"/>
      <w:r>
        <w:lastRenderedPageBreak/>
        <w:t>TFET is one of the most promising exploratory devices since they exhibit a subthreshold swing</w:t>
      </w:r>
      <w:commentRangeEnd w:id="143"/>
      <w:r>
        <w:rPr>
          <w:rStyle w:val="CommentReference"/>
        </w:rPr>
        <w:commentReference w:id="144"/>
      </w:r>
      <w:r>
        <w:rPr>
          <w:spacing w:val="-16"/>
        </w:rPr>
        <w:t xml:space="preserve"> </w:t>
      </w:r>
      <w:r>
        <w:t>lower</w:t>
      </w:r>
      <w:r>
        <w:rPr>
          <w:spacing w:val="-13"/>
        </w:rPr>
        <w:t xml:space="preserve"> </w:t>
      </w:r>
      <w:r>
        <w:t>than</w:t>
      </w:r>
      <w:r>
        <w:rPr>
          <w:spacing w:val="-12"/>
        </w:rPr>
        <w:t xml:space="preserve"> </w:t>
      </w:r>
      <w:r>
        <w:t>60mv/decade</w:t>
      </w:r>
      <w:r>
        <w:rPr>
          <w:spacing w:val="-14"/>
        </w:rPr>
        <w:t xml:space="preserve"> </w:t>
      </w:r>
      <w:r>
        <w:t>which</w:t>
      </w:r>
      <w:r>
        <w:rPr>
          <w:spacing w:val="-12"/>
        </w:rPr>
        <w:t xml:space="preserve"> </w:t>
      </w:r>
      <w:r>
        <w:t>is</w:t>
      </w:r>
      <w:r>
        <w:rPr>
          <w:spacing w:val="-12"/>
        </w:rPr>
        <w:t xml:space="preserve"> </w:t>
      </w:r>
      <w:r>
        <w:t>a</w:t>
      </w:r>
      <w:r>
        <w:rPr>
          <w:spacing w:val="-13"/>
        </w:rPr>
        <w:t xml:space="preserve"> </w:t>
      </w:r>
      <w:commentRangeStart w:id="145"/>
      <w:r>
        <w:t>theoretical</w:t>
      </w:r>
      <w:commentRangeEnd w:id="145"/>
      <w:r>
        <w:rPr>
          <w:rStyle w:val="CommentReference"/>
        </w:rPr>
        <w:commentReference w:id="146"/>
      </w:r>
      <w:r>
        <w:rPr>
          <w:spacing w:val="-11"/>
        </w:rPr>
        <w:t xml:space="preserve"> </w:t>
      </w:r>
      <w:r>
        <w:t>limit</w:t>
      </w:r>
      <w:r>
        <w:rPr>
          <w:spacing w:val="-11"/>
        </w:rPr>
        <w:t xml:space="preserve"> </w:t>
      </w:r>
      <w:r>
        <w:t>for</w:t>
      </w:r>
      <w:r>
        <w:rPr>
          <w:spacing w:val="-13"/>
        </w:rPr>
        <w:t xml:space="preserve"> </w:t>
      </w:r>
      <w:r>
        <w:t>a</w:t>
      </w:r>
      <w:r>
        <w:rPr>
          <w:spacing w:val="-14"/>
        </w:rPr>
        <w:t xml:space="preserve"> </w:t>
      </w:r>
      <w:r>
        <w:t>conventional</w:t>
      </w:r>
      <w:r>
        <w:rPr>
          <w:spacing w:val="-9"/>
        </w:rPr>
        <w:t xml:space="preserve"> </w:t>
      </w:r>
      <w:r>
        <w:t>MOSFET</w:t>
      </w:r>
      <w:r>
        <w:rPr>
          <w:spacing w:val="-12"/>
        </w:rPr>
        <w:t xml:space="preserve"> </w:t>
      </w:r>
      <w:r>
        <w:t>at</w:t>
      </w:r>
      <w:r>
        <w:rPr>
          <w:spacing w:val="-9"/>
        </w:rPr>
        <w:t xml:space="preserve"> </w:t>
      </w:r>
      <w:r>
        <w:t>room temperature.</w:t>
      </w:r>
      <w:r>
        <w:rPr>
          <w:spacing w:val="-6"/>
        </w:rPr>
        <w:t xml:space="preserve"> </w:t>
      </w:r>
      <w:r>
        <w:t>TFET</w:t>
      </w:r>
      <w:r>
        <w:rPr>
          <w:spacing w:val="-8"/>
        </w:rPr>
        <w:t xml:space="preserve"> </w:t>
      </w:r>
      <w:r>
        <w:t>based</w:t>
      </w:r>
      <w:r>
        <w:rPr>
          <w:spacing w:val="-6"/>
        </w:rPr>
        <w:t xml:space="preserve"> </w:t>
      </w:r>
      <w:r>
        <w:t>circuits</w:t>
      </w:r>
      <w:r>
        <w:rPr>
          <w:spacing w:val="-6"/>
        </w:rPr>
        <w:t xml:space="preserve"> </w:t>
      </w:r>
      <w:r>
        <w:t>can</w:t>
      </w:r>
      <w:r>
        <w:rPr>
          <w:spacing w:val="-6"/>
        </w:rPr>
        <w:t xml:space="preserve"> </w:t>
      </w:r>
      <w:r>
        <w:t>be</w:t>
      </w:r>
      <w:r>
        <w:rPr>
          <w:spacing w:val="-9"/>
        </w:rPr>
        <w:t xml:space="preserve"> </w:t>
      </w:r>
      <w:r>
        <w:t>energy-efficient</w:t>
      </w:r>
      <w:r>
        <w:rPr>
          <w:spacing w:val="-5"/>
        </w:rPr>
        <w:t xml:space="preserve"> </w:t>
      </w:r>
      <w:r>
        <w:t>and</w:t>
      </w:r>
      <w:r>
        <w:rPr>
          <w:spacing w:val="-6"/>
        </w:rPr>
        <w:t xml:space="preserve"> </w:t>
      </w:r>
      <w:r>
        <w:t>they</w:t>
      </w:r>
      <w:r>
        <w:rPr>
          <w:spacing w:val="-9"/>
        </w:rPr>
        <w:t xml:space="preserve"> </w:t>
      </w:r>
      <w:r>
        <w:t>often</w:t>
      </w:r>
      <w:r>
        <w:rPr>
          <w:spacing w:val="-6"/>
        </w:rPr>
        <w:t xml:space="preserve"> </w:t>
      </w:r>
      <w:r>
        <w:t>regard TFETs as “</w:t>
      </w:r>
      <w:r>
        <w:rPr>
          <w:b/>
        </w:rPr>
        <w:t>green</w:t>
      </w:r>
      <w:r>
        <w:rPr>
          <w:b/>
          <w:spacing w:val="-5"/>
        </w:rPr>
        <w:t xml:space="preserve"> </w:t>
      </w:r>
      <w:r>
        <w:rPr>
          <w:b/>
        </w:rPr>
        <w:t>transistor</w:t>
      </w:r>
      <w:r>
        <w:t>”.</w:t>
      </w:r>
      <w:r>
        <w:rPr>
          <w:rStyle w:val="CommentReference"/>
        </w:rPr>
        <w:commentReference w:id="143"/>
      </w:r>
      <w:r>
        <w:rPr>
          <w:rStyle w:val="CommentReference"/>
        </w:rPr>
        <w:commentReference w:id="145"/>
      </w:r>
    </w:p>
    <w:p w14:paraId="2B7C8F93" w14:textId="77777777" w:rsidR="00692CF7" w:rsidRDefault="00692CF7" w:rsidP="00C828AC">
      <w:pPr>
        <w:pStyle w:val="BodyText"/>
        <w:spacing w:line="480" w:lineRule="auto"/>
        <w:ind w:left="217" w:right="116"/>
        <w:jc w:val="both"/>
      </w:pPr>
    </w:p>
    <w:p w14:paraId="649CBAFD" w14:textId="77777777" w:rsidR="00692CF7" w:rsidRDefault="00692CF7" w:rsidP="00C828AC">
      <w:pPr>
        <w:pStyle w:val="BodyText"/>
        <w:spacing w:line="480" w:lineRule="auto"/>
        <w:ind w:left="217" w:right="116"/>
        <w:jc w:val="both"/>
      </w:pPr>
    </w:p>
    <w:p w14:paraId="6BBE6BC7" w14:textId="77777777" w:rsidR="00692CF7" w:rsidRDefault="00692CF7" w:rsidP="00C828AC">
      <w:pPr>
        <w:pStyle w:val="BodyText"/>
        <w:spacing w:line="480" w:lineRule="auto"/>
        <w:ind w:left="217" w:right="116"/>
        <w:jc w:val="both"/>
      </w:pPr>
    </w:p>
    <w:p w14:paraId="03399267" w14:textId="77777777" w:rsidR="003C0B82" w:rsidRDefault="00840CF8" w:rsidP="00C828AC">
      <w:pPr>
        <w:pStyle w:val="Heading1"/>
        <w:numPr>
          <w:ilvl w:val="0"/>
          <w:numId w:val="6"/>
        </w:numPr>
        <w:tabs>
          <w:tab w:val="left" w:pos="4519"/>
        </w:tabs>
        <w:spacing w:before="64" w:line="480" w:lineRule="auto"/>
        <w:ind w:left="4518" w:hanging="631"/>
        <w:jc w:val="left"/>
      </w:pPr>
      <w:bookmarkStart w:id="147" w:name="VIII._Reference"/>
      <w:bookmarkEnd w:id="147"/>
      <w:r>
        <w:t>Reference</w:t>
      </w:r>
    </w:p>
    <w:p w14:paraId="52B23C7A" w14:textId="77777777" w:rsidR="003C0B82" w:rsidRDefault="003C0B82" w:rsidP="00C828AC">
      <w:pPr>
        <w:pStyle w:val="BodyText"/>
        <w:spacing w:before="1" w:line="480" w:lineRule="auto"/>
        <w:rPr>
          <w:b/>
        </w:rPr>
      </w:pPr>
    </w:p>
    <w:p w14:paraId="1AC703F8" w14:textId="77777777" w:rsidR="003C0B82" w:rsidRDefault="00840CF8" w:rsidP="00C828AC">
      <w:pPr>
        <w:pStyle w:val="ListParagraph"/>
        <w:numPr>
          <w:ilvl w:val="0"/>
          <w:numId w:val="1"/>
        </w:numPr>
        <w:tabs>
          <w:tab w:val="left" w:pos="648"/>
        </w:tabs>
        <w:spacing w:before="1" w:line="480" w:lineRule="auto"/>
        <w:ind w:right="122" w:hanging="427"/>
        <w:jc w:val="both"/>
        <w:rPr>
          <w:sz w:val="24"/>
        </w:rPr>
      </w:pPr>
      <w:r>
        <w:rPr>
          <w:sz w:val="24"/>
        </w:rPr>
        <w:t>M.R.</w:t>
      </w:r>
      <w:r>
        <w:rPr>
          <w:spacing w:val="-7"/>
          <w:sz w:val="24"/>
        </w:rPr>
        <w:t xml:space="preserve"> </w:t>
      </w:r>
      <w:r>
        <w:rPr>
          <w:sz w:val="24"/>
        </w:rPr>
        <w:t>William</w:t>
      </w:r>
      <w:r>
        <w:rPr>
          <w:spacing w:val="-7"/>
          <w:sz w:val="24"/>
        </w:rPr>
        <w:t xml:space="preserve"> </w:t>
      </w:r>
      <w:r>
        <w:rPr>
          <w:sz w:val="24"/>
        </w:rPr>
        <w:t>and</w:t>
      </w:r>
      <w:r>
        <w:rPr>
          <w:spacing w:val="-7"/>
          <w:sz w:val="24"/>
        </w:rPr>
        <w:t xml:space="preserve"> </w:t>
      </w:r>
      <w:r>
        <w:rPr>
          <w:sz w:val="24"/>
        </w:rPr>
        <w:t>A.J.</w:t>
      </w:r>
      <w:r>
        <w:rPr>
          <w:spacing w:val="-7"/>
          <w:sz w:val="24"/>
        </w:rPr>
        <w:t xml:space="preserve"> </w:t>
      </w:r>
      <w:r>
        <w:rPr>
          <w:sz w:val="24"/>
        </w:rPr>
        <w:t>A.</w:t>
      </w:r>
      <w:r>
        <w:rPr>
          <w:spacing w:val="-7"/>
          <w:sz w:val="24"/>
        </w:rPr>
        <w:t xml:space="preserve"> </w:t>
      </w:r>
      <w:r>
        <w:rPr>
          <w:sz w:val="24"/>
        </w:rPr>
        <w:t>Gehan</w:t>
      </w:r>
      <w:r>
        <w:rPr>
          <w:sz w:val="24"/>
        </w:rPr>
        <w:t>,</w:t>
      </w:r>
      <w:r>
        <w:rPr>
          <w:spacing w:val="-5"/>
          <w:sz w:val="24"/>
        </w:rPr>
        <w:t xml:space="preserve"> </w:t>
      </w:r>
      <w:r>
        <w:rPr>
          <w:sz w:val="24"/>
        </w:rPr>
        <w:t>“Silicon</w:t>
      </w:r>
      <w:r>
        <w:rPr>
          <w:spacing w:val="-7"/>
          <w:sz w:val="24"/>
        </w:rPr>
        <w:t xml:space="preserve"> </w:t>
      </w:r>
      <w:r>
        <w:rPr>
          <w:sz w:val="24"/>
        </w:rPr>
        <w:t>surface</w:t>
      </w:r>
      <w:r>
        <w:rPr>
          <w:spacing w:val="-3"/>
          <w:sz w:val="24"/>
        </w:rPr>
        <w:t xml:space="preserve"> </w:t>
      </w:r>
      <w:r>
        <w:rPr>
          <w:sz w:val="24"/>
        </w:rPr>
        <w:t>tunnel</w:t>
      </w:r>
      <w:r>
        <w:rPr>
          <w:spacing w:val="-7"/>
          <w:sz w:val="24"/>
        </w:rPr>
        <w:t xml:space="preserve"> </w:t>
      </w:r>
      <w:r>
        <w:rPr>
          <w:sz w:val="24"/>
        </w:rPr>
        <w:t>transistor.”</w:t>
      </w:r>
      <w:r>
        <w:rPr>
          <w:spacing w:val="-8"/>
          <w:sz w:val="24"/>
        </w:rPr>
        <w:t xml:space="preserve"> </w:t>
      </w:r>
      <w:r>
        <w:rPr>
          <w:sz w:val="24"/>
        </w:rPr>
        <w:t>Appl.</w:t>
      </w:r>
      <w:r>
        <w:rPr>
          <w:spacing w:val="-5"/>
          <w:sz w:val="24"/>
        </w:rPr>
        <w:t xml:space="preserve"> </w:t>
      </w:r>
      <w:r>
        <w:rPr>
          <w:sz w:val="24"/>
        </w:rPr>
        <w:t>Phys.</w:t>
      </w:r>
      <w:r>
        <w:rPr>
          <w:spacing w:val="-2"/>
          <w:sz w:val="24"/>
        </w:rPr>
        <w:t xml:space="preserve"> </w:t>
      </w:r>
      <w:r>
        <w:rPr>
          <w:sz w:val="24"/>
        </w:rPr>
        <w:t>Lett.</w:t>
      </w:r>
      <w:r>
        <w:rPr>
          <w:spacing w:val="-7"/>
          <w:sz w:val="24"/>
        </w:rPr>
        <w:t xml:space="preserve"> </w:t>
      </w:r>
      <w:r>
        <w:rPr>
          <w:b/>
          <w:sz w:val="24"/>
        </w:rPr>
        <w:t>67</w:t>
      </w:r>
      <w:r>
        <w:rPr>
          <w:sz w:val="24"/>
        </w:rPr>
        <w:t>, 496</w:t>
      </w:r>
      <w:r>
        <w:rPr>
          <w:spacing w:val="-3"/>
          <w:sz w:val="24"/>
        </w:rPr>
        <w:t xml:space="preserve"> </w:t>
      </w:r>
      <w:r>
        <w:rPr>
          <w:sz w:val="24"/>
        </w:rPr>
        <w:t>(1995)</w:t>
      </w:r>
    </w:p>
    <w:p w14:paraId="5FEFFDEF" w14:textId="77777777" w:rsidR="003C0B82" w:rsidRDefault="003C0B82" w:rsidP="00C828AC">
      <w:pPr>
        <w:pStyle w:val="BodyText"/>
        <w:spacing w:before="4" w:line="480" w:lineRule="auto"/>
        <w:rPr>
          <w:sz w:val="25"/>
        </w:rPr>
      </w:pPr>
    </w:p>
    <w:p w14:paraId="14EDA68C" w14:textId="77777777" w:rsidR="003C0B82" w:rsidRDefault="00840CF8" w:rsidP="00C828AC">
      <w:pPr>
        <w:pStyle w:val="ListParagraph"/>
        <w:numPr>
          <w:ilvl w:val="0"/>
          <w:numId w:val="1"/>
        </w:numPr>
        <w:tabs>
          <w:tab w:val="left" w:pos="648"/>
        </w:tabs>
        <w:spacing w:line="480" w:lineRule="auto"/>
        <w:ind w:right="122" w:hanging="427"/>
        <w:jc w:val="both"/>
        <w:rPr>
          <w:sz w:val="24"/>
        </w:rPr>
      </w:pPr>
      <w:r>
        <w:rPr>
          <w:sz w:val="24"/>
        </w:rPr>
        <w:t>H.</w:t>
      </w:r>
      <w:r>
        <w:rPr>
          <w:spacing w:val="-6"/>
          <w:sz w:val="24"/>
        </w:rPr>
        <w:t xml:space="preserve"> </w:t>
      </w:r>
      <w:r>
        <w:rPr>
          <w:sz w:val="24"/>
        </w:rPr>
        <w:t>Holonyak</w:t>
      </w:r>
      <w:r>
        <w:rPr>
          <w:sz w:val="24"/>
        </w:rPr>
        <w:t>,</w:t>
      </w:r>
      <w:r>
        <w:rPr>
          <w:spacing w:val="-6"/>
          <w:sz w:val="24"/>
        </w:rPr>
        <w:t xml:space="preserve"> </w:t>
      </w:r>
      <w:r>
        <w:rPr>
          <w:sz w:val="24"/>
        </w:rPr>
        <w:t>Jr.</w:t>
      </w:r>
      <w:r>
        <w:rPr>
          <w:spacing w:val="-6"/>
          <w:sz w:val="24"/>
        </w:rPr>
        <w:t xml:space="preserve"> </w:t>
      </w:r>
      <w:r>
        <w:rPr>
          <w:i/>
          <w:sz w:val="24"/>
        </w:rPr>
        <w:t>et</w:t>
      </w:r>
      <w:r>
        <w:rPr>
          <w:i/>
          <w:spacing w:val="-3"/>
          <w:sz w:val="24"/>
        </w:rPr>
        <w:t xml:space="preserve"> </w:t>
      </w:r>
      <w:r>
        <w:rPr>
          <w:i/>
          <w:sz w:val="24"/>
        </w:rPr>
        <w:t>al.</w:t>
      </w:r>
      <w:r>
        <w:rPr>
          <w:sz w:val="24"/>
        </w:rPr>
        <w:t>,</w:t>
      </w:r>
      <w:r>
        <w:rPr>
          <w:spacing w:val="-4"/>
          <w:sz w:val="24"/>
        </w:rPr>
        <w:t xml:space="preserve"> </w:t>
      </w:r>
      <w:r>
        <w:rPr>
          <w:sz w:val="24"/>
        </w:rPr>
        <w:t>"Impact</w:t>
      </w:r>
      <w:r>
        <w:rPr>
          <w:spacing w:val="-6"/>
          <w:sz w:val="24"/>
        </w:rPr>
        <w:t xml:space="preserve"> </w:t>
      </w:r>
      <w:r>
        <w:rPr>
          <w:sz w:val="24"/>
        </w:rPr>
        <w:t>of</w:t>
      </w:r>
      <w:r>
        <w:rPr>
          <w:spacing w:val="-7"/>
          <w:sz w:val="24"/>
        </w:rPr>
        <w:t xml:space="preserve"> </w:t>
      </w:r>
      <w:r>
        <w:rPr>
          <w:sz w:val="24"/>
        </w:rPr>
        <w:t>device</w:t>
      </w:r>
      <w:r>
        <w:rPr>
          <w:spacing w:val="-7"/>
          <w:sz w:val="24"/>
        </w:rPr>
        <w:t xml:space="preserve"> </w:t>
      </w:r>
      <w:r>
        <w:rPr>
          <w:sz w:val="24"/>
        </w:rPr>
        <w:t>parameter</w:t>
      </w:r>
      <w:r>
        <w:rPr>
          <w:spacing w:val="-7"/>
          <w:sz w:val="24"/>
        </w:rPr>
        <w:t xml:space="preserve"> </w:t>
      </w:r>
      <w:r>
        <w:rPr>
          <w:sz w:val="24"/>
        </w:rPr>
        <w:t>on</w:t>
      </w:r>
      <w:r>
        <w:rPr>
          <w:spacing w:val="-6"/>
          <w:sz w:val="24"/>
        </w:rPr>
        <w:t xml:space="preserve"> </w:t>
      </w:r>
      <w:r>
        <w:rPr>
          <w:sz w:val="24"/>
        </w:rPr>
        <w:t>soi</w:t>
      </w:r>
      <w:r>
        <w:rPr>
          <w:spacing w:val="-6"/>
          <w:sz w:val="24"/>
        </w:rPr>
        <w:t xml:space="preserve"> </w:t>
      </w:r>
      <w:r>
        <w:rPr>
          <w:sz w:val="24"/>
        </w:rPr>
        <w:t>TFET."</w:t>
      </w:r>
      <w:r>
        <w:rPr>
          <w:spacing w:val="-8"/>
          <w:sz w:val="24"/>
        </w:rPr>
        <w:t xml:space="preserve"> </w:t>
      </w:r>
      <w:r>
        <w:rPr>
          <w:sz w:val="24"/>
        </w:rPr>
        <w:t>Phys.</w:t>
      </w:r>
      <w:r>
        <w:rPr>
          <w:spacing w:val="-6"/>
          <w:sz w:val="24"/>
        </w:rPr>
        <w:t xml:space="preserve"> </w:t>
      </w:r>
      <w:r>
        <w:rPr>
          <w:sz w:val="24"/>
        </w:rPr>
        <w:t>Rev.</w:t>
      </w:r>
      <w:r>
        <w:rPr>
          <w:spacing w:val="-4"/>
          <w:sz w:val="24"/>
        </w:rPr>
        <w:t xml:space="preserve"> </w:t>
      </w:r>
      <w:r>
        <w:rPr>
          <w:sz w:val="24"/>
        </w:rPr>
        <w:t>Lett.</w:t>
      </w:r>
      <w:r>
        <w:rPr>
          <w:spacing w:val="-4"/>
          <w:sz w:val="24"/>
        </w:rPr>
        <w:t xml:space="preserve"> </w:t>
      </w:r>
      <w:r>
        <w:rPr>
          <w:b/>
          <w:sz w:val="24"/>
        </w:rPr>
        <w:t>3</w:t>
      </w:r>
      <w:r>
        <w:rPr>
          <w:sz w:val="24"/>
        </w:rPr>
        <w:t>,</w:t>
      </w:r>
      <w:r>
        <w:rPr>
          <w:spacing w:val="-6"/>
          <w:sz w:val="24"/>
        </w:rPr>
        <w:t xml:space="preserve"> </w:t>
      </w:r>
      <w:r>
        <w:rPr>
          <w:sz w:val="24"/>
        </w:rPr>
        <w:t>167 (1959).</w:t>
      </w:r>
    </w:p>
    <w:p w14:paraId="7C1B11D6" w14:textId="77777777" w:rsidR="003C0B82" w:rsidRDefault="003C0B82" w:rsidP="00C828AC">
      <w:pPr>
        <w:pStyle w:val="BodyText"/>
        <w:spacing w:before="10" w:line="480" w:lineRule="auto"/>
      </w:pPr>
    </w:p>
    <w:p w14:paraId="35883BCC" w14:textId="77777777" w:rsidR="003C0B82" w:rsidRDefault="00840CF8" w:rsidP="00C828AC">
      <w:pPr>
        <w:pStyle w:val="ListParagraph"/>
        <w:numPr>
          <w:ilvl w:val="0"/>
          <w:numId w:val="1"/>
        </w:numPr>
        <w:tabs>
          <w:tab w:val="left" w:pos="648"/>
        </w:tabs>
        <w:spacing w:line="480" w:lineRule="auto"/>
        <w:ind w:right="112" w:hanging="427"/>
        <w:jc w:val="both"/>
        <w:rPr>
          <w:sz w:val="24"/>
        </w:rPr>
      </w:pPr>
      <w:r>
        <w:rPr>
          <w:sz w:val="24"/>
        </w:rPr>
        <w:t xml:space="preserve">B. Ganjipour </w:t>
      </w:r>
      <w:r>
        <w:rPr>
          <w:i/>
          <w:sz w:val="24"/>
        </w:rPr>
        <w:t>et al.</w:t>
      </w:r>
      <w:r>
        <w:rPr>
          <w:sz w:val="24"/>
        </w:rPr>
        <w:t xml:space="preserve">, "Tunnel Field-effect Transistors Based on </w:t>
      </w:r>
      <w:r>
        <w:rPr>
          <w:sz w:val="24"/>
        </w:rPr>
        <w:t>InP</w:t>
      </w:r>
      <w:r>
        <w:rPr>
          <w:sz w:val="24"/>
        </w:rPr>
        <w:t xml:space="preserve">-GaAs Heterostructure Nanowires," ACS Nano </w:t>
      </w:r>
      <w:r>
        <w:rPr>
          <w:rStyle w:val="CommentReference"/>
        </w:rPr>
        <w:commentReference w:id="148"/>
      </w:r>
      <w:r>
        <w:rPr>
          <w:b/>
          <w:sz w:val="24"/>
        </w:rPr>
        <w:t>6</w:t>
      </w:r>
      <w:r>
        <w:rPr>
          <w:sz w:val="24"/>
        </w:rPr>
        <w:t>, 3109</w:t>
      </w:r>
      <w:r>
        <w:rPr>
          <w:spacing w:val="-11"/>
          <w:sz w:val="24"/>
        </w:rPr>
        <w:t xml:space="preserve"> </w:t>
      </w:r>
      <w:r>
        <w:rPr>
          <w:sz w:val="24"/>
        </w:rPr>
        <w:t>(2012).</w:t>
      </w:r>
    </w:p>
    <w:p w14:paraId="0D4A2359" w14:textId="77777777" w:rsidR="003C0B82" w:rsidRDefault="003C0B82" w:rsidP="00C828AC">
      <w:pPr>
        <w:pStyle w:val="BodyText"/>
        <w:spacing w:before="1" w:line="480" w:lineRule="auto"/>
        <w:rPr>
          <w:sz w:val="25"/>
        </w:rPr>
      </w:pPr>
    </w:p>
    <w:p w14:paraId="703AC7B3" w14:textId="77777777" w:rsidR="003C0B82" w:rsidRDefault="00840CF8" w:rsidP="00C828AC">
      <w:pPr>
        <w:pStyle w:val="ListParagraph"/>
        <w:numPr>
          <w:ilvl w:val="0"/>
          <w:numId w:val="1"/>
        </w:numPr>
        <w:tabs>
          <w:tab w:val="left" w:pos="648"/>
        </w:tabs>
        <w:spacing w:line="480" w:lineRule="auto"/>
        <w:ind w:right="111" w:hanging="427"/>
        <w:jc w:val="both"/>
        <w:rPr>
          <w:sz w:val="24"/>
        </w:rPr>
      </w:pPr>
      <w:r>
        <w:rPr>
          <w:sz w:val="24"/>
        </w:rPr>
        <w:t xml:space="preserve">W. Y. Choi </w:t>
      </w:r>
      <w:r>
        <w:rPr>
          <w:i/>
          <w:sz w:val="24"/>
        </w:rPr>
        <w:t>et al.</w:t>
      </w:r>
      <w:r>
        <w:rPr>
          <w:sz w:val="24"/>
        </w:rPr>
        <w:t xml:space="preserve">, "Tunneling Field-effect Transistors (TFETs) with Subthreshold Swing (SS) Less Than 60 mV/dec", IEEE Electron Device Lett. </w:t>
      </w:r>
      <w:r>
        <w:rPr>
          <w:rStyle w:val="CommentReference"/>
        </w:rPr>
        <w:commentReference w:id="149"/>
      </w:r>
      <w:r>
        <w:rPr>
          <w:b/>
          <w:sz w:val="24"/>
        </w:rPr>
        <w:t>28</w:t>
      </w:r>
      <w:r>
        <w:rPr>
          <w:sz w:val="24"/>
        </w:rPr>
        <w:t>, 743</w:t>
      </w:r>
      <w:r>
        <w:rPr>
          <w:spacing w:val="-12"/>
          <w:sz w:val="24"/>
        </w:rPr>
        <w:t xml:space="preserve"> </w:t>
      </w:r>
      <w:r>
        <w:rPr>
          <w:sz w:val="24"/>
        </w:rPr>
        <w:t>(2007).</w:t>
      </w:r>
    </w:p>
    <w:p w14:paraId="5B0DD07E" w14:textId="77777777" w:rsidR="003C0B82" w:rsidRDefault="003C0B82" w:rsidP="00C828AC">
      <w:pPr>
        <w:pStyle w:val="BodyText"/>
        <w:spacing w:before="6" w:line="480" w:lineRule="auto"/>
        <w:rPr>
          <w:sz w:val="25"/>
        </w:rPr>
      </w:pPr>
    </w:p>
    <w:p w14:paraId="3C044A0A" w14:textId="77777777" w:rsidR="003C0B82" w:rsidRDefault="00840CF8" w:rsidP="00C828AC">
      <w:pPr>
        <w:pStyle w:val="ListParagraph"/>
        <w:numPr>
          <w:ilvl w:val="0"/>
          <w:numId w:val="1"/>
        </w:numPr>
        <w:tabs>
          <w:tab w:val="left" w:pos="616"/>
        </w:tabs>
        <w:spacing w:before="1" w:line="480" w:lineRule="auto"/>
        <w:ind w:left="616" w:hanging="396"/>
        <w:rPr>
          <w:sz w:val="24"/>
        </w:rPr>
      </w:pPr>
      <w:r>
        <w:rPr>
          <w:sz w:val="24"/>
        </w:rPr>
        <w:t xml:space="preserve">J. </w:t>
      </w:r>
      <w:r>
        <w:rPr>
          <w:spacing w:val="-4"/>
          <w:sz w:val="24"/>
        </w:rPr>
        <w:t xml:space="preserve">I. </w:t>
      </w:r>
      <w:r>
        <w:rPr>
          <w:sz w:val="24"/>
        </w:rPr>
        <w:t xml:space="preserve">Pankove, </w:t>
      </w:r>
      <w:r>
        <w:rPr>
          <w:i/>
          <w:sz w:val="24"/>
        </w:rPr>
        <w:t xml:space="preserve">Optical Processes in Semiconductors </w:t>
      </w:r>
      <w:r>
        <w:rPr>
          <w:sz w:val="24"/>
        </w:rPr>
        <w:t>(Dover,</w:t>
      </w:r>
      <w:r>
        <w:rPr>
          <w:spacing w:val="-15"/>
          <w:sz w:val="24"/>
        </w:rPr>
        <w:t xml:space="preserve"> </w:t>
      </w:r>
      <w:r>
        <w:rPr>
          <w:sz w:val="24"/>
        </w:rPr>
        <w:t>2010).</w:t>
      </w:r>
    </w:p>
    <w:p w14:paraId="0B993A6D" w14:textId="77777777" w:rsidR="003C0B82" w:rsidRDefault="003C0B82" w:rsidP="00C828AC">
      <w:pPr>
        <w:pStyle w:val="BodyText"/>
        <w:spacing w:before="6" w:line="480" w:lineRule="auto"/>
        <w:rPr>
          <w:sz w:val="23"/>
        </w:rPr>
      </w:pPr>
    </w:p>
    <w:p w14:paraId="10632471" w14:textId="77777777" w:rsidR="003C0B82" w:rsidRDefault="00840CF8" w:rsidP="00C828AC">
      <w:pPr>
        <w:pStyle w:val="ListParagraph"/>
        <w:numPr>
          <w:ilvl w:val="0"/>
          <w:numId w:val="1"/>
        </w:numPr>
        <w:tabs>
          <w:tab w:val="left" w:pos="648"/>
        </w:tabs>
        <w:spacing w:line="480" w:lineRule="auto"/>
        <w:ind w:right="116" w:hanging="427"/>
        <w:jc w:val="both"/>
        <w:rPr>
          <w:sz w:val="24"/>
        </w:rPr>
      </w:pPr>
      <w:r>
        <w:rPr>
          <w:sz w:val="24"/>
        </w:rPr>
        <w:t xml:space="preserve">P.F. Wang </w:t>
      </w:r>
      <w:r>
        <w:rPr>
          <w:i/>
          <w:sz w:val="24"/>
        </w:rPr>
        <w:t>et al.</w:t>
      </w:r>
      <w:r>
        <w:rPr>
          <w:sz w:val="24"/>
        </w:rPr>
        <w:t xml:space="preserve">, "Complementary Tunneling Transistor for Low-Power Applications," Solid State Electron. </w:t>
      </w:r>
      <w:r>
        <w:rPr>
          <w:b/>
          <w:sz w:val="24"/>
        </w:rPr>
        <w:t>48</w:t>
      </w:r>
      <w:r>
        <w:rPr>
          <w:sz w:val="24"/>
        </w:rPr>
        <w:t>, 2881</w:t>
      </w:r>
      <w:r>
        <w:rPr>
          <w:spacing w:val="-12"/>
          <w:sz w:val="24"/>
        </w:rPr>
        <w:t xml:space="preserve"> </w:t>
      </w:r>
      <w:r>
        <w:rPr>
          <w:sz w:val="24"/>
        </w:rPr>
        <w:t>(2004).</w:t>
      </w:r>
    </w:p>
    <w:p w14:paraId="4679C969" w14:textId="77777777" w:rsidR="003C0B82" w:rsidRDefault="003C0B82" w:rsidP="00C828AC">
      <w:pPr>
        <w:pStyle w:val="BodyText"/>
        <w:spacing w:before="10" w:line="480" w:lineRule="auto"/>
      </w:pPr>
    </w:p>
    <w:p w14:paraId="49308A20" w14:textId="77777777" w:rsidR="003C0B82" w:rsidRDefault="00840CF8" w:rsidP="00C828AC">
      <w:pPr>
        <w:pStyle w:val="ListParagraph"/>
        <w:numPr>
          <w:ilvl w:val="0"/>
          <w:numId w:val="1"/>
        </w:numPr>
        <w:tabs>
          <w:tab w:val="left" w:pos="648"/>
        </w:tabs>
        <w:spacing w:line="480" w:lineRule="auto"/>
        <w:ind w:right="111" w:hanging="427"/>
        <w:jc w:val="both"/>
        <w:rPr>
          <w:sz w:val="24"/>
        </w:rPr>
      </w:pPr>
      <w:r>
        <w:rPr>
          <w:sz w:val="24"/>
        </w:rPr>
        <w:t xml:space="preserve">Q. Zhang, W. Zhao and A. Seabaugh, "Low-Subthreshold-Swing Tunnel Transistors," IEEE Electron Device Lett. </w:t>
      </w:r>
      <w:r>
        <w:rPr>
          <w:b/>
          <w:sz w:val="24"/>
        </w:rPr>
        <w:t>27</w:t>
      </w:r>
      <w:r>
        <w:rPr>
          <w:sz w:val="24"/>
        </w:rPr>
        <w:t>, 297</w:t>
      </w:r>
      <w:r>
        <w:rPr>
          <w:spacing w:val="-2"/>
          <w:sz w:val="24"/>
        </w:rPr>
        <w:t xml:space="preserve"> </w:t>
      </w:r>
      <w:r>
        <w:rPr>
          <w:sz w:val="24"/>
        </w:rPr>
        <w:t>(2006).</w:t>
      </w:r>
    </w:p>
    <w:p w14:paraId="662FC451" w14:textId="77777777" w:rsidR="003C0B82" w:rsidRDefault="003C0B82" w:rsidP="00C828AC">
      <w:pPr>
        <w:pStyle w:val="BodyText"/>
        <w:spacing w:line="480" w:lineRule="auto"/>
        <w:rPr>
          <w:sz w:val="25"/>
        </w:rPr>
      </w:pPr>
    </w:p>
    <w:p w14:paraId="518B3755" w14:textId="77777777" w:rsidR="003C0B82" w:rsidRDefault="00840CF8" w:rsidP="00C828AC">
      <w:pPr>
        <w:pStyle w:val="ListParagraph"/>
        <w:numPr>
          <w:ilvl w:val="0"/>
          <w:numId w:val="1"/>
        </w:numPr>
        <w:tabs>
          <w:tab w:val="left" w:pos="648"/>
        </w:tabs>
        <w:spacing w:before="1" w:line="480" w:lineRule="auto"/>
        <w:ind w:right="118" w:hanging="427"/>
        <w:jc w:val="both"/>
        <w:rPr>
          <w:sz w:val="24"/>
        </w:rPr>
      </w:pPr>
      <w:r>
        <w:rPr>
          <w:sz w:val="24"/>
        </w:rPr>
        <w:t xml:space="preserve">A. M. Ionescu and H. Riel, "Tunnel Field-Effect Transistors as Energy- Efficient Electronic Switches", Nature </w:t>
      </w:r>
      <w:r>
        <w:rPr>
          <w:b/>
          <w:sz w:val="24"/>
        </w:rPr>
        <w:t>479</w:t>
      </w:r>
      <w:r>
        <w:rPr>
          <w:sz w:val="24"/>
        </w:rPr>
        <w:t>, 329</w:t>
      </w:r>
      <w:r>
        <w:rPr>
          <w:spacing w:val="-11"/>
          <w:sz w:val="24"/>
        </w:rPr>
        <w:t xml:space="preserve"> </w:t>
      </w:r>
      <w:r>
        <w:rPr>
          <w:sz w:val="24"/>
        </w:rPr>
        <w:t>(2011).</w:t>
      </w:r>
    </w:p>
    <w:p w14:paraId="64D6A4E6" w14:textId="77777777" w:rsidR="003C0B82" w:rsidRDefault="003C0B82" w:rsidP="00C828AC">
      <w:pPr>
        <w:pStyle w:val="BodyText"/>
        <w:spacing w:before="6" w:line="480" w:lineRule="auto"/>
        <w:rPr>
          <w:sz w:val="25"/>
        </w:rPr>
      </w:pPr>
    </w:p>
    <w:p w14:paraId="1980F069" w14:textId="77777777" w:rsidR="003C0B82" w:rsidRDefault="00840CF8" w:rsidP="00C828AC">
      <w:pPr>
        <w:pStyle w:val="ListParagraph"/>
        <w:numPr>
          <w:ilvl w:val="0"/>
          <w:numId w:val="1"/>
        </w:numPr>
        <w:tabs>
          <w:tab w:val="left" w:pos="648"/>
        </w:tabs>
        <w:spacing w:line="480" w:lineRule="auto"/>
        <w:ind w:right="116" w:hanging="427"/>
        <w:jc w:val="both"/>
        <w:rPr>
          <w:sz w:val="24"/>
        </w:rPr>
      </w:pPr>
      <w:r>
        <w:rPr>
          <w:sz w:val="24"/>
        </w:rPr>
        <w:t xml:space="preserve">F. Balestra </w:t>
      </w:r>
      <w:r>
        <w:rPr>
          <w:i/>
          <w:sz w:val="24"/>
        </w:rPr>
        <w:t>et al.</w:t>
      </w:r>
      <w:r>
        <w:rPr>
          <w:sz w:val="24"/>
        </w:rPr>
        <w:t xml:space="preserve">, "Double-Gate Silicon-on-Insulator Transistor </w:t>
      </w:r>
      <w:r>
        <w:rPr>
          <w:sz w:val="24"/>
        </w:rPr>
        <w:t>With</w:t>
      </w:r>
      <w:r>
        <w:rPr>
          <w:sz w:val="24"/>
        </w:rPr>
        <w:t xml:space="preserve"> Volume Inversion: A New Device </w:t>
      </w:r>
      <w:r>
        <w:rPr>
          <w:sz w:val="24"/>
        </w:rPr>
        <w:t>With</w:t>
      </w:r>
      <w:r>
        <w:rPr>
          <w:sz w:val="24"/>
        </w:rPr>
        <w:t xml:space="preserve"> Greatly Enhanced Perfo</w:t>
      </w:r>
      <w:r>
        <w:rPr>
          <w:sz w:val="24"/>
        </w:rPr>
        <w:t xml:space="preserve">rmance," IEEE Electron Device Lett. </w:t>
      </w:r>
      <w:r>
        <w:rPr>
          <w:b/>
          <w:sz w:val="24"/>
        </w:rPr>
        <w:t>8</w:t>
      </w:r>
      <w:r>
        <w:rPr>
          <w:sz w:val="24"/>
        </w:rPr>
        <w:t>, 410 (1987).</w:t>
      </w:r>
    </w:p>
    <w:p w14:paraId="0293B25B" w14:textId="77777777" w:rsidR="003C0B82" w:rsidRDefault="003C0B82" w:rsidP="00C828AC">
      <w:pPr>
        <w:pStyle w:val="BodyText"/>
        <w:spacing w:before="3" w:line="480" w:lineRule="auto"/>
        <w:rPr>
          <w:sz w:val="22"/>
        </w:rPr>
      </w:pPr>
    </w:p>
    <w:p w14:paraId="772E0819" w14:textId="4FC5281E" w:rsidR="003C0B82" w:rsidRDefault="00840CF8" w:rsidP="00C828AC">
      <w:pPr>
        <w:pStyle w:val="ListParagraph"/>
        <w:numPr>
          <w:ilvl w:val="0"/>
          <w:numId w:val="1"/>
        </w:numPr>
        <w:tabs>
          <w:tab w:val="left" w:pos="828"/>
        </w:tabs>
        <w:spacing w:line="480" w:lineRule="auto"/>
        <w:ind w:right="108" w:hanging="427"/>
        <w:jc w:val="both"/>
        <w:rPr>
          <w:sz w:val="24"/>
        </w:rPr>
      </w:pPr>
      <w:r>
        <w:rPr>
          <w:sz w:val="24"/>
        </w:rPr>
        <w:t xml:space="preserve">T. Nirschi </w:t>
      </w:r>
      <w:r>
        <w:rPr>
          <w:i/>
          <w:sz w:val="24"/>
        </w:rPr>
        <w:t>et al.</w:t>
      </w:r>
      <w:r>
        <w:rPr>
          <w:sz w:val="24"/>
        </w:rPr>
        <w:t>, "The Tunneling Field-Effect Transistor (TFET): The Temperature Dependence,</w:t>
      </w:r>
      <w:r>
        <w:rPr>
          <w:spacing w:val="-12"/>
          <w:sz w:val="24"/>
        </w:rPr>
        <w:t xml:space="preserve"> </w:t>
      </w:r>
      <w:r>
        <w:rPr>
          <w:sz w:val="24"/>
        </w:rPr>
        <w:t>the</w:t>
      </w:r>
      <w:r>
        <w:rPr>
          <w:spacing w:val="-13"/>
          <w:sz w:val="24"/>
        </w:rPr>
        <w:t xml:space="preserve"> </w:t>
      </w:r>
      <w:r>
        <w:rPr>
          <w:sz w:val="24"/>
        </w:rPr>
        <w:t>Simulation</w:t>
      </w:r>
      <w:r>
        <w:rPr>
          <w:spacing w:val="-12"/>
          <w:sz w:val="24"/>
        </w:rPr>
        <w:t xml:space="preserve"> </w:t>
      </w:r>
      <w:r>
        <w:rPr>
          <w:sz w:val="24"/>
        </w:rPr>
        <w:t>Model,</w:t>
      </w:r>
      <w:r>
        <w:rPr>
          <w:spacing w:val="-12"/>
          <w:sz w:val="24"/>
        </w:rPr>
        <w:t xml:space="preserve"> </w:t>
      </w:r>
      <w:r>
        <w:rPr>
          <w:sz w:val="24"/>
        </w:rPr>
        <w:t>and</w:t>
      </w:r>
      <w:r>
        <w:rPr>
          <w:spacing w:val="-10"/>
          <w:sz w:val="24"/>
        </w:rPr>
        <w:t xml:space="preserve"> </w:t>
      </w:r>
      <w:r>
        <w:rPr>
          <w:sz w:val="24"/>
        </w:rPr>
        <w:t>Its</w:t>
      </w:r>
      <w:r>
        <w:rPr>
          <w:spacing w:val="-12"/>
          <w:sz w:val="24"/>
        </w:rPr>
        <w:t xml:space="preserve"> </w:t>
      </w:r>
      <w:r>
        <w:rPr>
          <w:sz w:val="24"/>
        </w:rPr>
        <w:t>Application,"</w:t>
      </w:r>
      <w:r>
        <w:rPr>
          <w:spacing w:val="-14"/>
          <w:sz w:val="24"/>
        </w:rPr>
        <w:t xml:space="preserve"> </w:t>
      </w:r>
      <w:r>
        <w:rPr>
          <w:sz w:val="24"/>
        </w:rPr>
        <w:t>Proc.</w:t>
      </w:r>
      <w:r>
        <w:rPr>
          <w:spacing w:val="-10"/>
          <w:sz w:val="24"/>
        </w:rPr>
        <w:t xml:space="preserve"> </w:t>
      </w:r>
      <w:r>
        <w:rPr>
          <w:sz w:val="24"/>
        </w:rPr>
        <w:t>Intl.</w:t>
      </w:r>
      <w:r>
        <w:rPr>
          <w:spacing w:val="-12"/>
          <w:sz w:val="24"/>
        </w:rPr>
        <w:t xml:space="preserve"> </w:t>
      </w:r>
      <w:bookmarkStart w:id="150" w:name="_GoBack"/>
      <w:r>
        <w:rPr>
          <w:sz w:val="24"/>
        </w:rPr>
        <w:t>Symp</w:t>
      </w:r>
      <w:bookmarkEnd w:id="150"/>
      <w:r>
        <w:rPr>
          <w:sz w:val="24"/>
        </w:rPr>
        <w:t>.</w:t>
      </w:r>
      <w:r>
        <w:rPr>
          <w:spacing w:val="-8"/>
          <w:sz w:val="24"/>
        </w:rPr>
        <w:t xml:space="preserve"> </w:t>
      </w:r>
      <w:del w:id="151" w:author="Satyabrat Sahoo" w:date="2018-07-20T23:19:00Z">
        <w:r w:rsidDel="00F6789E">
          <w:rPr>
            <w:sz w:val="24"/>
          </w:rPr>
          <w:delText>on</w:delText>
        </w:r>
      </w:del>
      <w:ins w:id="152" w:author="Satyabrat Sahoo" w:date="2018-07-20T23:19:00Z">
        <w:r w:rsidR="00F6789E">
          <w:rPr>
            <w:sz w:val="24"/>
          </w:rPr>
          <w:t>On</w:t>
        </w:r>
      </w:ins>
      <w:r>
        <w:rPr>
          <w:spacing w:val="-12"/>
          <w:sz w:val="24"/>
        </w:rPr>
        <w:t xml:space="preserve"> </w:t>
      </w:r>
      <w:r>
        <w:rPr>
          <w:sz w:val="24"/>
        </w:rPr>
        <w:t>Circuits</w:t>
      </w:r>
      <w:r>
        <w:rPr>
          <w:spacing w:val="-12"/>
          <w:sz w:val="24"/>
        </w:rPr>
        <w:t xml:space="preserve"> </w:t>
      </w:r>
      <w:r>
        <w:rPr>
          <w:sz w:val="24"/>
        </w:rPr>
        <w:t xml:space="preserve">and Systems ICAS </w:t>
      </w:r>
      <w:r>
        <w:rPr>
          <w:b/>
          <w:sz w:val="24"/>
        </w:rPr>
        <w:t>3</w:t>
      </w:r>
      <w:r>
        <w:rPr>
          <w:sz w:val="24"/>
        </w:rPr>
        <w:t>, 713</w:t>
      </w:r>
      <w:r>
        <w:rPr>
          <w:spacing w:val="1"/>
          <w:sz w:val="24"/>
        </w:rPr>
        <w:t xml:space="preserve"> </w:t>
      </w:r>
      <w:r>
        <w:rPr>
          <w:sz w:val="24"/>
        </w:rPr>
        <w:t>(2004).</w:t>
      </w:r>
    </w:p>
    <w:sectPr w:rsidR="003C0B82">
      <w:pgSz w:w="11930" w:h="16860"/>
      <w:pgMar w:top="1340" w:right="1320" w:bottom="1180" w:left="1220" w:header="0" w:footer="98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rammarly" w:date="2018-07-20T13:37:00Z" w:initials="G">
    <w:p w14:paraId="59B4B47C" w14:textId="77777777" w:rsidR="00F97456" w:rsidRDefault="00840CF8">
      <w:r>
        <w:t>Inserted: a</w:t>
      </w:r>
    </w:p>
  </w:comment>
  <w:comment w:id="3" w:author="Grammarly" w:date="2018-07-20T13:37:00Z" w:initials="G">
    <w:p w14:paraId="4F38170F" w14:textId="77777777" w:rsidR="00F97456" w:rsidRDefault="00840CF8">
      <w:r>
        <w:t>Inserted: s</w:t>
      </w:r>
    </w:p>
  </w:comment>
  <w:comment w:id="4" w:author="Grammarly" w:date="2018-07-20T13:37:00Z" w:initials="G">
    <w:p w14:paraId="7B4E2426" w14:textId="77777777" w:rsidR="00F97456" w:rsidRDefault="00840CF8">
      <w:r>
        <w:t xml:space="preserve">Inserted: the </w:t>
      </w:r>
    </w:p>
  </w:comment>
  <w:comment w:id="7" w:author="Grammarly" w:date="2018-07-20T13:37:00Z" w:initials="G">
    <w:p w14:paraId="43370581" w14:textId="77777777" w:rsidR="00F97456" w:rsidRDefault="00840CF8">
      <w:r>
        <w:t>Inserted: e</w:t>
      </w:r>
    </w:p>
  </w:comment>
  <w:comment w:id="8" w:author="Grammarly" w:date="2018-07-20T13:37:00Z" w:initials="G">
    <w:p w14:paraId="0275AA1F" w14:textId="77777777" w:rsidR="00F97456" w:rsidRDefault="00840CF8">
      <w:r>
        <w:t>Inserted:  by</w:t>
      </w:r>
    </w:p>
  </w:comment>
  <w:comment w:id="0" w:author="Grammarly" w:date="2018-07-20T13:37:00Z" w:initials="G">
    <w:p w14:paraId="2EE90DDC" w14:textId="77777777" w:rsidR="00F97456" w:rsidRDefault="00840CF8">
      <w:r>
        <w:t>Deleted:e</w:t>
      </w:r>
    </w:p>
  </w:comment>
  <w:comment w:id="2" w:author="Grammarly" w:date="2018-07-20T13:37:00Z" w:initials="G">
    <w:p w14:paraId="5104F764" w14:textId="77777777" w:rsidR="00F97456" w:rsidRDefault="00840CF8">
      <w:r>
        <w:t>Deleted:s</w:t>
      </w:r>
    </w:p>
  </w:comment>
  <w:comment w:id="5" w:author="Grammarly" w:date="2018-07-20T13:37:00Z" w:initials="G">
    <w:p w14:paraId="4FC94E13" w14:textId="77777777" w:rsidR="00F97456" w:rsidRDefault="00840CF8">
      <w:r>
        <w:t>Deleted:s</w:t>
      </w:r>
    </w:p>
  </w:comment>
  <w:comment w:id="6" w:author="Grammarly" w:date="2018-07-20T13:37:00Z" w:initials="G">
    <w:p w14:paraId="08DC91E2" w14:textId="77777777" w:rsidR="00F97456" w:rsidRDefault="00840CF8">
      <w:r>
        <w:t>Deleted:i</w:t>
      </w:r>
    </w:p>
  </w:comment>
  <w:comment w:id="9" w:author="Grammarly" w:date="2018-07-20T13:37:00Z" w:initials="G">
    <w:p w14:paraId="05A73747" w14:textId="77777777" w:rsidR="00F97456" w:rsidRDefault="00840CF8">
      <w:r>
        <w:t>Deleted:s</w:t>
      </w:r>
    </w:p>
  </w:comment>
  <w:comment w:id="10" w:author="Grammarly" w:date="2018-07-20T13:37:00Z" w:initials="G">
    <w:p w14:paraId="3FB33B83" w14:textId="77777777" w:rsidR="00F97456" w:rsidRDefault="00840CF8">
      <w:r>
        <w:t>Deleted:,</w:t>
      </w:r>
    </w:p>
  </w:comment>
  <w:comment w:id="17" w:author="Grammarly" w:date="2018-07-20T13:37:00Z" w:initials="G">
    <w:p w14:paraId="768D5567" w14:textId="77777777" w:rsidR="00F97456" w:rsidRDefault="00840CF8">
      <w:r>
        <w:t>Inserted: A s</w:t>
      </w:r>
    </w:p>
  </w:comment>
  <w:comment w:id="16" w:author="Grammarly" w:date="2018-07-20T13:37:00Z" w:initials="G">
    <w:p w14:paraId="4D6FCB98" w14:textId="77777777" w:rsidR="00F97456" w:rsidRDefault="00840CF8">
      <w:r>
        <w:t>Deleted:S</w:t>
      </w:r>
    </w:p>
  </w:comment>
  <w:comment w:id="20" w:author="Grammarly" w:date="2018-07-20T13:37:00Z" w:initials="G">
    <w:p w14:paraId="3CA7E44D" w14:textId="77777777" w:rsidR="00F97456" w:rsidRDefault="00840CF8">
      <w:r>
        <w:t>Deleted:n</w:t>
      </w:r>
    </w:p>
  </w:comment>
  <w:comment w:id="26" w:author="Grammarly" w:date="2018-07-20T13:37:00Z" w:initials="G">
    <w:p w14:paraId="0999651A" w14:textId="77777777" w:rsidR="00F97456" w:rsidRDefault="00840CF8">
      <w:r>
        <w:t>Inserted: s</w:t>
      </w:r>
    </w:p>
  </w:comment>
  <w:comment w:id="24" w:author="Grammarly" w:date="2018-07-20T13:37:00Z" w:initials="G">
    <w:p w14:paraId="406478D8" w14:textId="77777777" w:rsidR="00F97456" w:rsidRDefault="00840CF8">
      <w:r>
        <w:t>Deleted:S</w:t>
      </w:r>
    </w:p>
  </w:comment>
  <w:comment w:id="25" w:author="Grammarly" w:date="2018-07-20T13:37:00Z" w:initials="G">
    <w:p w14:paraId="170B190D" w14:textId="77777777" w:rsidR="00F97456" w:rsidRDefault="00840CF8">
      <w:r>
        <w:t>Deleted:s</w:t>
      </w:r>
    </w:p>
  </w:comment>
  <w:comment w:id="32" w:author="Grammarly" w:date="2018-07-20T13:37:00Z" w:initials="G">
    <w:p w14:paraId="51EF6EB3" w14:textId="77777777" w:rsidR="00F97456" w:rsidRDefault="00840CF8">
      <w:r>
        <w:t>Inserted: N</w:t>
      </w:r>
    </w:p>
  </w:comment>
  <w:comment w:id="33" w:author="Grammarly" w:date="2018-07-20T13:37:00Z" w:initials="G">
    <w:p w14:paraId="2B5DFE43" w14:textId="77777777" w:rsidR="00F97456" w:rsidRDefault="00840CF8">
      <w:r>
        <w:t>Inserted: P</w:t>
      </w:r>
    </w:p>
  </w:comment>
  <w:comment w:id="27" w:author="Grammarly" w:date="2018-07-20T13:37:00Z" w:initials="G">
    <w:p w14:paraId="2647A17D" w14:textId="77777777" w:rsidR="00F97456" w:rsidRDefault="00840CF8">
      <w:r>
        <w:t>Deleted:p-i</w:t>
      </w:r>
    </w:p>
  </w:comment>
  <w:comment w:id="28" w:author="Grammarly" w:date="2018-07-20T13:37:00Z" w:initials="G">
    <w:p w14:paraId="004548B8" w14:textId="77777777" w:rsidR="00F97456" w:rsidRDefault="00840CF8">
      <w:r>
        <w:t>Deleted:n</w:t>
      </w:r>
    </w:p>
  </w:comment>
  <w:comment w:id="29" w:author="Grammarly" w:date="2018-07-20T13:37:00Z" w:initials="G">
    <w:p w14:paraId="3F91590B" w14:textId="77777777" w:rsidR="00F97456" w:rsidRDefault="00840CF8">
      <w:r>
        <w:t>Deleted: .</w:t>
      </w:r>
    </w:p>
  </w:comment>
  <w:comment w:id="42" w:author="Grammarly" w:date="2018-07-20T13:37:00Z" w:initials="G">
    <w:p w14:paraId="4567EADA" w14:textId="77777777" w:rsidR="00F97456" w:rsidRDefault="00840CF8">
      <w:r>
        <w:t>Inserted:  the</w:t>
      </w:r>
    </w:p>
  </w:comment>
  <w:comment w:id="43" w:author="Grammarly" w:date="2018-07-20T13:37:00Z" w:initials="G">
    <w:p w14:paraId="55244108" w14:textId="77777777" w:rsidR="00F97456" w:rsidRDefault="00840CF8">
      <w:r>
        <w:t>Inserted: n</w:t>
      </w:r>
    </w:p>
  </w:comment>
  <w:comment w:id="39" w:author="Grammarly" w:date="2018-07-20T13:37:00Z" w:initials="G">
    <w:p w14:paraId="0B5F7721" w14:textId="77777777" w:rsidR="00F97456" w:rsidRDefault="00840CF8">
      <w:r>
        <w:t>Deleted:-</w:t>
      </w:r>
    </w:p>
  </w:comment>
  <w:comment w:id="50" w:author="Grammarly" w:date="2018-07-20T13:37:00Z" w:initials="G">
    <w:p w14:paraId="7BFEB391" w14:textId="77777777" w:rsidR="00F97456" w:rsidRDefault="00840CF8">
      <w:r>
        <w:t xml:space="preserve">Inserted: the </w:t>
      </w:r>
    </w:p>
  </w:comment>
  <w:comment w:id="51" w:author="Grammarly" w:date="2018-07-20T13:37:00Z" w:initials="G">
    <w:p w14:paraId="28D262B4" w14:textId="77777777" w:rsidR="00F97456" w:rsidRDefault="00840CF8">
      <w:r>
        <w:t>Deleted:l</w:t>
      </w:r>
    </w:p>
  </w:comment>
  <w:comment w:id="58" w:author="Grammarly" w:date="2018-07-20T13:37:00Z" w:initials="G">
    <w:p w14:paraId="4901B0E1" w14:textId="77777777" w:rsidR="00F97456" w:rsidRDefault="00840CF8">
      <w:r>
        <w:t>Inserted: -</w:t>
      </w:r>
    </w:p>
  </w:comment>
  <w:comment w:id="52" w:author="Grammarly" w:date="2018-07-20T13:37:00Z" w:initials="G">
    <w:p w14:paraId="09CE6252" w14:textId="77777777" w:rsidR="00F97456" w:rsidRDefault="00840CF8">
      <w:r>
        <w:t>Deleted:l</w:t>
      </w:r>
    </w:p>
  </w:comment>
  <w:comment w:id="53" w:author="Grammarly" w:date="2018-07-20T13:37:00Z" w:initials="G">
    <w:p w14:paraId="34868B13" w14:textId="77777777" w:rsidR="00F97456" w:rsidRDefault="00840CF8">
      <w:r>
        <w:t>Deleted:l</w:t>
      </w:r>
    </w:p>
  </w:comment>
  <w:comment w:id="61" w:author="Grammarly" w:date="2018-07-20T13:37:00Z" w:initials="G">
    <w:p w14:paraId="67A509AE" w14:textId="77777777" w:rsidR="00F97456" w:rsidRDefault="00840CF8">
      <w:r>
        <w:t xml:space="preserve">Inserted: the </w:t>
      </w:r>
    </w:p>
  </w:comment>
  <w:comment w:id="62" w:author="Grammarly" w:date="2018-07-20T13:37:00Z" w:initials="G">
    <w:p w14:paraId="0D375E26" w14:textId="77777777" w:rsidR="00F97456" w:rsidRDefault="00840CF8">
      <w:r>
        <w:t xml:space="preserve">Inserted: the </w:t>
      </w:r>
    </w:p>
  </w:comment>
  <w:comment w:id="64" w:author="Grammarly" w:date="2018-07-20T13:37:00Z" w:initials="G">
    <w:p w14:paraId="6FB20BA5" w14:textId="77777777" w:rsidR="00F97456" w:rsidRDefault="00840CF8">
      <w:r>
        <w:t xml:space="preserve">Inserted: the </w:t>
      </w:r>
    </w:p>
  </w:comment>
  <w:comment w:id="65" w:author="Grammarly" w:date="2018-07-20T13:37:00Z" w:initials="G">
    <w:p w14:paraId="31C517F0" w14:textId="77777777" w:rsidR="00F97456" w:rsidRDefault="00840CF8">
      <w:r>
        <w:t>Inserted:  a</w:t>
      </w:r>
    </w:p>
  </w:comment>
  <w:comment w:id="63" w:author="Grammarly" w:date="2018-07-20T13:37:00Z" w:initials="G">
    <w:p w14:paraId="57987FA7" w14:textId="77777777" w:rsidR="00F97456" w:rsidRDefault="00840CF8">
      <w:r>
        <w:t>Deleted:c</w:t>
      </w:r>
    </w:p>
  </w:comment>
  <w:comment w:id="70" w:author="Grammarly" w:date="2018-07-20T13:37:00Z" w:initials="G">
    <w:p w14:paraId="3FF40A49" w14:textId="77777777" w:rsidR="00F97456" w:rsidRDefault="00840CF8">
      <w:r>
        <w:t xml:space="preserve">Inserted: the </w:t>
      </w:r>
    </w:p>
  </w:comment>
  <w:comment w:id="71" w:author="Grammarly" w:date="2018-07-20T13:37:00Z" w:initials="G">
    <w:p w14:paraId="366A4DC5" w14:textId="77777777" w:rsidR="00F97456" w:rsidRDefault="00840CF8">
      <w:r>
        <w:t xml:space="preserve">Inserted: a </w:t>
      </w:r>
    </w:p>
  </w:comment>
  <w:comment w:id="73" w:author="Grammarly" w:date="2018-07-20T13:37:00Z" w:initials="G">
    <w:p w14:paraId="11956818" w14:textId="77777777" w:rsidR="00F97456" w:rsidRDefault="00840CF8">
      <w:r>
        <w:t>Inserted: is</w:t>
      </w:r>
    </w:p>
  </w:comment>
  <w:comment w:id="74" w:author="Grammarly" w:date="2018-07-20T13:37:00Z" w:initials="G">
    <w:p w14:paraId="623E38C0" w14:textId="77777777" w:rsidR="00F97456" w:rsidRDefault="00840CF8">
      <w:r>
        <w:t xml:space="preserve">Inserted: the </w:t>
      </w:r>
    </w:p>
  </w:comment>
  <w:comment w:id="72" w:author="Grammarly" w:date="2018-07-20T13:37:00Z" w:initials="G">
    <w:p w14:paraId="3FE0D254" w14:textId="77777777" w:rsidR="00F97456" w:rsidRDefault="00840CF8">
      <w:r>
        <w:t>Deleted:are</w:t>
      </w:r>
    </w:p>
  </w:comment>
  <w:comment w:id="76" w:author="Grammarly" w:date="2018-07-20T13:37:00Z" w:initials="G">
    <w:p w14:paraId="1D7E582E" w14:textId="77777777" w:rsidR="00F97456" w:rsidRDefault="00840CF8">
      <w:r>
        <w:t>Inserted: The f</w:t>
      </w:r>
    </w:p>
  </w:comment>
  <w:comment w:id="75" w:author="Grammarly" w:date="2018-07-20T13:37:00Z" w:initials="G">
    <w:p w14:paraId="19466DB3" w14:textId="77777777" w:rsidR="00F97456" w:rsidRDefault="00840CF8">
      <w:r>
        <w:t>Deleted:F</w:t>
      </w:r>
    </w:p>
  </w:comment>
  <w:comment w:id="81" w:author="Grammarly" w:date="2018-07-20T13:37:00Z" w:initials="G">
    <w:p w14:paraId="63027A2C" w14:textId="77777777" w:rsidR="00F97456" w:rsidRDefault="00840CF8">
      <w:r>
        <w:t>Inserted: ,</w:t>
      </w:r>
    </w:p>
  </w:comment>
  <w:comment w:id="84" w:author="Grammarly" w:date="2018-07-20T13:37:00Z" w:initials="G">
    <w:p w14:paraId="230D3CE2" w14:textId="77777777" w:rsidR="00F97456" w:rsidRDefault="00840CF8">
      <w:r>
        <w:t>Inserted: ,</w:t>
      </w:r>
    </w:p>
  </w:comment>
  <w:comment w:id="91" w:author="Grammarly" w:date="2018-07-20T13:37:00Z" w:initials="G">
    <w:p w14:paraId="309CB2C4" w14:textId="77777777" w:rsidR="00F97456" w:rsidRDefault="00840CF8">
      <w:r>
        <w:t xml:space="preserve">Inserted: the </w:t>
      </w:r>
    </w:p>
  </w:comment>
  <w:comment w:id="97" w:author="Grammarly" w:date="2018-07-20T13:37:00Z" w:initials="G">
    <w:p w14:paraId="6C64CB8A" w14:textId="77777777" w:rsidR="00F97456" w:rsidRDefault="00840CF8">
      <w:r>
        <w:t xml:space="preserve">Inserted: the </w:t>
      </w:r>
    </w:p>
  </w:comment>
  <w:comment w:id="94" w:author="Grammarly" w:date="2018-07-20T13:37:00Z" w:initials="G">
    <w:p w14:paraId="43A6C226" w14:textId="77777777" w:rsidR="00F97456" w:rsidRDefault="00840CF8">
      <w:r>
        <w:t>Deleted:l</w:t>
      </w:r>
    </w:p>
  </w:comment>
  <w:comment w:id="95" w:author="Grammarly" w:date="2018-07-20T13:37:00Z" w:initials="G">
    <w:p w14:paraId="68E71DD3" w14:textId="77777777" w:rsidR="00F97456" w:rsidRDefault="00840CF8">
      <w:r>
        <w:t>Deleted:l</w:t>
      </w:r>
    </w:p>
  </w:comment>
  <w:comment w:id="96" w:author="Grammarly" w:date="2018-07-20T13:37:00Z" w:initials="G">
    <w:p w14:paraId="0597AF76" w14:textId="77777777" w:rsidR="00F97456" w:rsidRDefault="00840CF8">
      <w:r>
        <w:t>Deleted:l</w:t>
      </w:r>
    </w:p>
  </w:comment>
  <w:comment w:id="101" w:author="Grammarly" w:date="2018-07-20T13:37:00Z" w:initials="G">
    <w:p w14:paraId="563FD7CF" w14:textId="77777777" w:rsidR="00F97456" w:rsidRDefault="00840CF8">
      <w:r>
        <w:t xml:space="preserve">Inserted: the </w:t>
      </w:r>
    </w:p>
  </w:comment>
  <w:comment w:id="99" w:author="Grammarly" w:date="2018-07-20T13:37:00Z" w:initials="G">
    <w:p w14:paraId="5C9AD15D" w14:textId="77777777" w:rsidR="00F97456" w:rsidRDefault="00840CF8">
      <w:r>
        <w:t>Deleted:l</w:t>
      </w:r>
    </w:p>
  </w:comment>
  <w:comment w:id="100" w:author="Grammarly" w:date="2018-07-20T13:37:00Z" w:initials="G">
    <w:p w14:paraId="5FF7CAF6" w14:textId="77777777" w:rsidR="00F97456" w:rsidRDefault="00840CF8">
      <w:r>
        <w:t>Deleted:l</w:t>
      </w:r>
    </w:p>
  </w:comment>
  <w:comment w:id="102" w:author="Grammarly" w:date="2018-07-20T13:37:00Z" w:initials="G">
    <w:p w14:paraId="4CAF6BFF" w14:textId="77777777" w:rsidR="00F97456" w:rsidRDefault="00840CF8">
      <w:r>
        <w:t>Deleted:p</w:t>
      </w:r>
    </w:p>
  </w:comment>
  <w:comment w:id="105" w:author="Grammarly" w:date="2018-07-20T13:37:00Z" w:initials="G">
    <w:p w14:paraId="6B8B1A57" w14:textId="77777777" w:rsidR="00F97456" w:rsidRDefault="00840CF8">
      <w:r>
        <w:t>Deleted:u</w:t>
      </w:r>
    </w:p>
  </w:comment>
  <w:comment w:id="106" w:author="Grammarly" w:date="2018-07-20T13:37:00Z" w:initials="G">
    <w:p w14:paraId="3B67A721" w14:textId="77777777" w:rsidR="00F97456" w:rsidRDefault="00840CF8">
      <w:r>
        <w:t>Deleted:u</w:t>
      </w:r>
    </w:p>
  </w:comment>
  <w:comment w:id="107" w:author="Grammarly" w:date="2018-07-20T13:37:00Z" w:initials="G">
    <w:p w14:paraId="6F73C133" w14:textId="77777777" w:rsidR="00F97456" w:rsidRDefault="00840CF8">
      <w:r>
        <w:t>Deleted:u</w:t>
      </w:r>
    </w:p>
  </w:comment>
  <w:comment w:id="112" w:author="Grammarly" w:date="2018-07-20T13:37:00Z" w:initials="G">
    <w:p w14:paraId="6C1D8425" w14:textId="77777777" w:rsidR="00F97456" w:rsidRDefault="00840CF8">
      <w:r>
        <w:t>Deleted:u</w:t>
      </w:r>
    </w:p>
  </w:comment>
  <w:comment w:id="113" w:author="Grammarly" w:date="2018-07-20T13:37:00Z" w:initials="G">
    <w:p w14:paraId="0D310CB3" w14:textId="77777777" w:rsidR="00F97456" w:rsidRDefault="00840CF8">
      <w:r>
        <w:t>Deleted:l</w:t>
      </w:r>
    </w:p>
  </w:comment>
  <w:comment w:id="114" w:author="Grammarly" w:date="2018-07-20T13:37:00Z" w:initials="G">
    <w:p w14:paraId="3088C5B7" w14:textId="77777777" w:rsidR="00F97456" w:rsidRDefault="00840CF8">
      <w:r>
        <w:t>Inserted: ,</w:t>
      </w:r>
    </w:p>
  </w:comment>
  <w:comment w:id="124" w:author="Grammarly" w:date="2018-07-20T13:37:00Z" w:initials="G">
    <w:p w14:paraId="266F0BE2" w14:textId="77777777" w:rsidR="00F97456" w:rsidRDefault="00840CF8">
      <w:r>
        <w:t>Inserted: is</w:t>
      </w:r>
    </w:p>
  </w:comment>
  <w:comment w:id="129" w:author="Grammarly" w:date="2018-07-20T13:37:00Z" w:initials="G">
    <w:p w14:paraId="49DF21B4" w14:textId="77777777" w:rsidR="00F97456" w:rsidRDefault="00840CF8">
      <w:r>
        <w:t>Inserted: ,</w:t>
      </w:r>
    </w:p>
  </w:comment>
  <w:comment w:id="130" w:author="Grammarly" w:date="2018-07-20T13:37:00Z" w:initials="G">
    <w:p w14:paraId="75515BA7" w14:textId="77777777" w:rsidR="00F97456" w:rsidRDefault="00840CF8">
      <w:r>
        <w:t xml:space="preserve">Inserted: a </w:t>
      </w:r>
    </w:p>
  </w:comment>
  <w:comment w:id="131" w:author="Grammarly" w:date="2018-07-20T13:37:00Z" w:initials="G">
    <w:p w14:paraId="1C6F760F" w14:textId="77777777" w:rsidR="00F97456" w:rsidRDefault="00840CF8">
      <w:r>
        <w:t>Inserted: ,</w:t>
      </w:r>
    </w:p>
  </w:comment>
  <w:comment w:id="132" w:author="Grammarly" w:date="2018-07-20T13:37:00Z" w:initials="G">
    <w:p w14:paraId="5BC263EF" w14:textId="77777777" w:rsidR="00F97456" w:rsidRDefault="00840CF8">
      <w:r>
        <w:t>Inserted: ce</w:t>
      </w:r>
    </w:p>
  </w:comment>
  <w:comment w:id="134" w:author="Grammarly" w:date="2018-07-20T13:37:00Z" w:initials="G">
    <w:p w14:paraId="14E2143B" w14:textId="77777777" w:rsidR="00F97456" w:rsidRDefault="00840CF8">
      <w:r>
        <w:t>In</w:t>
      </w:r>
      <w:r>
        <w:t>serted: ,</w:t>
      </w:r>
    </w:p>
  </w:comment>
  <w:comment w:id="121" w:author="Grammarly" w:date="2018-07-20T13:37:00Z" w:initials="G">
    <w:p w14:paraId="44C04A7D" w14:textId="77777777" w:rsidR="00F97456" w:rsidRDefault="00840CF8">
      <w:r>
        <w:t>Deleted:are</w:t>
      </w:r>
    </w:p>
  </w:comment>
  <w:comment w:id="127" w:author="Grammarly" w:date="2018-07-20T13:37:00Z" w:initials="G">
    <w:p w14:paraId="409CC562" w14:textId="77777777" w:rsidR="00F97456" w:rsidRDefault="00840CF8">
      <w:r>
        <w:t>Deleted:G</w:t>
      </w:r>
    </w:p>
  </w:comment>
  <w:comment w:id="128" w:author="Grammarly" w:date="2018-07-20T13:37:00Z" w:initials="G">
    <w:p w14:paraId="5274E534" w14:textId="77777777" w:rsidR="00F97456" w:rsidRDefault="00840CF8">
      <w:r>
        <w:t>Deleted:t</w:t>
      </w:r>
    </w:p>
  </w:comment>
  <w:comment w:id="133" w:author="Grammarly" w:date="2018-07-20T13:37:00Z" w:initials="G">
    <w:p w14:paraId="01AFB4C2" w14:textId="77777777" w:rsidR="00F97456" w:rsidRDefault="00840CF8">
      <w:r>
        <w:t>Deleted:e</w:t>
      </w:r>
    </w:p>
  </w:comment>
  <w:comment w:id="138" w:author="Grammarly" w:date="2018-07-20T13:37:00Z" w:initials="G">
    <w:p w14:paraId="1FEC1B16" w14:textId="77777777" w:rsidR="00F97456" w:rsidRDefault="00840CF8">
      <w:r>
        <w:t>Inserted: to</w:t>
      </w:r>
    </w:p>
  </w:comment>
  <w:comment w:id="140" w:author="Grammarly" w:date="2018-07-20T13:37:00Z" w:initials="G">
    <w:p w14:paraId="2339EF93" w14:textId="77777777" w:rsidR="00F97456" w:rsidRDefault="00840CF8">
      <w:r>
        <w:t>Inserted: from</w:t>
      </w:r>
    </w:p>
  </w:comment>
  <w:comment w:id="137" w:author="Grammarly" w:date="2018-07-20T13:37:00Z" w:initials="G">
    <w:p w14:paraId="2251D094" w14:textId="77777777" w:rsidR="00F97456" w:rsidRDefault="00840CF8">
      <w:r>
        <w:t>Deleted:like</w:t>
      </w:r>
    </w:p>
  </w:comment>
  <w:comment w:id="139" w:author="Grammarly" w:date="2018-07-20T13:37:00Z" w:initials="G">
    <w:p w14:paraId="5C336AC4" w14:textId="77777777" w:rsidR="00F97456" w:rsidRDefault="00840CF8">
      <w:r>
        <w:t>Deleted:than</w:t>
      </w:r>
    </w:p>
  </w:comment>
  <w:comment w:id="141" w:author="Grammarly" w:date="2018-07-20T13:37:00Z" w:initials="G">
    <w:p w14:paraId="7B297D98" w14:textId="77777777" w:rsidR="00F97456" w:rsidRDefault="00840CF8">
      <w:r>
        <w:t>Inserted: -</w:t>
      </w:r>
    </w:p>
  </w:comment>
  <w:comment w:id="144" w:author="Grammarly" w:date="2018-07-20T13:37:00Z" w:initials="G">
    <w:p w14:paraId="36EB9F92" w14:textId="77777777" w:rsidR="00F97456" w:rsidRDefault="00840CF8">
      <w:r>
        <w:t>Inserted: is</w:t>
      </w:r>
    </w:p>
  </w:comment>
  <w:comment w:id="146" w:author="Grammarly" w:date="2018-07-20T13:37:00Z" w:initials="G">
    <w:p w14:paraId="1EADB6A2" w14:textId="77777777" w:rsidR="00F97456" w:rsidRDefault="00840CF8">
      <w:r>
        <w:t>Inserted: e</w:t>
      </w:r>
    </w:p>
  </w:comment>
  <w:comment w:id="143" w:author="Grammarly" w:date="2018-07-20T13:37:00Z" w:initials="G">
    <w:p w14:paraId="283FC117" w14:textId="77777777" w:rsidR="00F97456" w:rsidRDefault="00840CF8">
      <w:r>
        <w:t>Deleted:are</w:t>
      </w:r>
    </w:p>
  </w:comment>
  <w:comment w:id="145" w:author="Grammarly" w:date="2018-07-20T13:37:00Z" w:initials="G">
    <w:p w14:paraId="42D633D3" w14:textId="77777777" w:rsidR="00F97456" w:rsidRDefault="00840CF8">
      <w:r>
        <w:t>Deleted:i</w:t>
      </w:r>
    </w:p>
  </w:comment>
  <w:comment w:id="148" w:author="Grammarly" w:date="2018-07-20T13:37:00Z" w:initials="G">
    <w:p w14:paraId="7D1EA97B" w14:textId="77777777" w:rsidR="00F97456" w:rsidRDefault="00840CF8">
      <w:r>
        <w:t>Inserted: e</w:t>
      </w:r>
    </w:p>
  </w:comment>
  <w:comment w:id="149" w:author="Grammarly" w:date="2018-07-20T13:37:00Z" w:initials="G">
    <w:p w14:paraId="473869CD" w14:textId="77777777" w:rsidR="00F97456" w:rsidRDefault="00840CF8">
      <w:r>
        <w:t>Inserted: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B4B47C" w15:done="0"/>
  <w15:commentEx w15:paraId="4F38170F" w15:done="0"/>
  <w15:commentEx w15:paraId="7B4E2426" w15:done="0"/>
  <w15:commentEx w15:paraId="43370581" w15:done="0"/>
  <w15:commentEx w15:paraId="0275AA1F" w15:done="0"/>
  <w15:commentEx w15:paraId="2EE90DDC" w15:done="0"/>
  <w15:commentEx w15:paraId="5104F764" w15:done="0"/>
  <w15:commentEx w15:paraId="4FC94E13" w15:done="0"/>
  <w15:commentEx w15:paraId="08DC91E2" w15:done="0"/>
  <w15:commentEx w15:paraId="05A73747" w15:done="0"/>
  <w15:commentEx w15:paraId="3FB33B83" w15:done="0"/>
  <w15:commentEx w15:paraId="768D5567" w15:done="0"/>
  <w15:commentEx w15:paraId="4D6FCB98" w15:done="0"/>
  <w15:commentEx w15:paraId="3CA7E44D" w15:done="0"/>
  <w15:commentEx w15:paraId="0999651A" w15:done="0"/>
  <w15:commentEx w15:paraId="406478D8" w15:done="0"/>
  <w15:commentEx w15:paraId="170B190D" w15:done="0"/>
  <w15:commentEx w15:paraId="51EF6EB3" w15:done="0"/>
  <w15:commentEx w15:paraId="2B5DFE43" w15:done="0"/>
  <w15:commentEx w15:paraId="2647A17D" w15:done="0"/>
  <w15:commentEx w15:paraId="004548B8" w15:done="0"/>
  <w15:commentEx w15:paraId="3F91590B" w15:done="0"/>
  <w15:commentEx w15:paraId="4567EADA" w15:done="0"/>
  <w15:commentEx w15:paraId="55244108" w15:done="0"/>
  <w15:commentEx w15:paraId="0B5F7721" w15:done="0"/>
  <w15:commentEx w15:paraId="7BFEB391" w15:done="0"/>
  <w15:commentEx w15:paraId="28D262B4" w15:done="0"/>
  <w15:commentEx w15:paraId="4901B0E1" w15:done="0"/>
  <w15:commentEx w15:paraId="09CE6252" w15:done="0"/>
  <w15:commentEx w15:paraId="34868B13" w15:done="0"/>
  <w15:commentEx w15:paraId="67A509AE" w15:done="0"/>
  <w15:commentEx w15:paraId="0D375E26" w15:done="0"/>
  <w15:commentEx w15:paraId="6FB20BA5" w15:done="0"/>
  <w15:commentEx w15:paraId="31C517F0" w15:done="0"/>
  <w15:commentEx w15:paraId="57987FA7" w15:done="0"/>
  <w15:commentEx w15:paraId="3FF40A49" w15:done="0"/>
  <w15:commentEx w15:paraId="366A4DC5" w15:done="0"/>
  <w15:commentEx w15:paraId="11956818" w15:done="0"/>
  <w15:commentEx w15:paraId="623E38C0" w15:done="0"/>
  <w15:commentEx w15:paraId="3FE0D254" w15:done="0"/>
  <w15:commentEx w15:paraId="1D7E582E" w15:done="0"/>
  <w15:commentEx w15:paraId="19466DB3" w15:done="0"/>
  <w15:commentEx w15:paraId="63027A2C" w15:done="0"/>
  <w15:commentEx w15:paraId="230D3CE2" w15:done="0"/>
  <w15:commentEx w15:paraId="309CB2C4" w15:done="0"/>
  <w15:commentEx w15:paraId="6C64CB8A" w15:done="0"/>
  <w15:commentEx w15:paraId="43A6C226" w15:done="0"/>
  <w15:commentEx w15:paraId="68E71DD3" w15:done="0"/>
  <w15:commentEx w15:paraId="0597AF76" w15:done="0"/>
  <w15:commentEx w15:paraId="563FD7CF" w15:done="0"/>
  <w15:commentEx w15:paraId="5C9AD15D" w15:done="0"/>
  <w15:commentEx w15:paraId="5FF7CAF6" w15:done="0"/>
  <w15:commentEx w15:paraId="4CAF6BFF" w15:done="0"/>
  <w15:commentEx w15:paraId="6B8B1A57" w15:done="0"/>
  <w15:commentEx w15:paraId="3B67A721" w15:done="0"/>
  <w15:commentEx w15:paraId="6F73C133" w15:done="0"/>
  <w15:commentEx w15:paraId="6C1D8425" w15:done="0"/>
  <w15:commentEx w15:paraId="0D310CB3" w15:done="0"/>
  <w15:commentEx w15:paraId="3088C5B7" w15:done="0"/>
  <w15:commentEx w15:paraId="266F0BE2" w15:done="0"/>
  <w15:commentEx w15:paraId="49DF21B4" w15:done="0"/>
  <w15:commentEx w15:paraId="75515BA7" w15:done="0"/>
  <w15:commentEx w15:paraId="1C6F760F" w15:done="0"/>
  <w15:commentEx w15:paraId="5BC263EF" w15:done="0"/>
  <w15:commentEx w15:paraId="14E2143B" w15:done="0"/>
  <w15:commentEx w15:paraId="44C04A7D" w15:done="0"/>
  <w15:commentEx w15:paraId="409CC562" w15:done="0"/>
  <w15:commentEx w15:paraId="5274E534" w15:done="0"/>
  <w15:commentEx w15:paraId="01AFB4C2" w15:done="0"/>
  <w15:commentEx w15:paraId="1FEC1B16" w15:done="0"/>
  <w15:commentEx w15:paraId="2339EF93" w15:done="0"/>
  <w15:commentEx w15:paraId="2251D094" w15:done="0"/>
  <w15:commentEx w15:paraId="5C336AC4" w15:done="0"/>
  <w15:commentEx w15:paraId="7B297D98" w15:done="0"/>
  <w15:commentEx w15:paraId="36EB9F92" w15:done="0"/>
  <w15:commentEx w15:paraId="1EADB6A2" w15:done="0"/>
  <w15:commentEx w15:paraId="283FC117" w15:done="0"/>
  <w15:commentEx w15:paraId="42D633D3" w15:done="0"/>
  <w15:commentEx w15:paraId="7D1EA97B" w15:done="0"/>
  <w15:commentEx w15:paraId="473869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F612D" w14:textId="77777777" w:rsidR="00840CF8" w:rsidRDefault="00840CF8">
      <w:r>
        <w:separator/>
      </w:r>
    </w:p>
  </w:endnote>
  <w:endnote w:type="continuationSeparator" w:id="0">
    <w:p w14:paraId="74471A89" w14:textId="77777777" w:rsidR="00840CF8" w:rsidRDefault="00840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47996" w14:textId="77777777" w:rsidR="003C0B82" w:rsidRDefault="00840CF8">
    <w:pPr>
      <w:pStyle w:val="BodyText"/>
      <w:spacing w:line="14" w:lineRule="auto"/>
      <w:rPr>
        <w:sz w:val="20"/>
      </w:rPr>
    </w:pPr>
    <w:r>
      <w:pict w14:anchorId="7D28C493">
        <v:shapetype id="_x0000_t202" coordsize="21600,21600" o:spt="202" path="m,l,21600r21600,l21600,xe">
          <v:stroke joinstyle="miter"/>
          <v:path gradientshapeok="t" o:connecttype="rect"/>
        </v:shapetype>
        <v:shape id="_x0000_s3073" type="#_x0000_t202" style="position:absolute;margin-left:300.4pt;margin-top:782.1pt;width:13.5pt;height:13.05pt;z-index:-251658752;mso-position-horizontal-relative:page;mso-position-vertical-relative:page" filled="f" stroked="f">
          <v:textbox inset="0,0,0,0">
            <w:txbxContent>
              <w:p w14:paraId="682F6453" w14:textId="76D0C46C" w:rsidR="003C0B82" w:rsidRDefault="00840CF8">
                <w:pPr>
                  <w:spacing w:line="245" w:lineRule="exact"/>
                  <w:ind w:left="40"/>
                  <w:rPr>
                    <w:rFonts w:ascii="Constantia"/>
                  </w:rPr>
                </w:pPr>
                <w:r>
                  <w:fldChar w:fldCharType="begin"/>
                </w:r>
                <w:r>
                  <w:rPr>
                    <w:rFonts w:ascii="Constantia"/>
                  </w:rPr>
                  <w:instrText xml:space="preserve"> PAGE </w:instrText>
                </w:r>
                <w:r>
                  <w:fldChar w:fldCharType="separate"/>
                </w:r>
                <w:r w:rsidR="00F6789E">
                  <w:rPr>
                    <w:rFonts w:ascii="Constantia"/>
                    <w:noProof/>
                  </w:rPr>
                  <w:t>16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627F4" w14:textId="77777777" w:rsidR="00840CF8" w:rsidRDefault="00840CF8">
      <w:r>
        <w:separator/>
      </w:r>
    </w:p>
  </w:footnote>
  <w:footnote w:type="continuationSeparator" w:id="0">
    <w:p w14:paraId="64F052DE" w14:textId="77777777" w:rsidR="00840CF8" w:rsidRDefault="00840C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A668F"/>
    <w:multiLevelType w:val="hybridMultilevel"/>
    <w:tmpl w:val="A2422B18"/>
    <w:lvl w:ilvl="0" w:tplc="4176B364">
      <w:start w:val="1"/>
      <w:numFmt w:val="decimal"/>
      <w:lvlText w:val="%1."/>
      <w:lvlJc w:val="left"/>
      <w:pPr>
        <w:ind w:left="940" w:hanging="360"/>
        <w:jc w:val="left"/>
      </w:pPr>
      <w:rPr>
        <w:rFonts w:ascii="Times New Roman" w:eastAsia="Times New Roman" w:hAnsi="Times New Roman" w:cs="Times New Roman" w:hint="default"/>
        <w:b/>
        <w:bCs/>
        <w:spacing w:val="-25"/>
        <w:w w:val="96"/>
        <w:position w:val="2"/>
        <w:sz w:val="24"/>
        <w:szCs w:val="24"/>
      </w:rPr>
    </w:lvl>
    <w:lvl w:ilvl="1" w:tplc="7270B070">
      <w:numFmt w:val="bullet"/>
      <w:lvlText w:val="•"/>
      <w:lvlJc w:val="left"/>
      <w:pPr>
        <w:ind w:left="1784" w:hanging="360"/>
      </w:pPr>
      <w:rPr>
        <w:rFonts w:hint="default"/>
      </w:rPr>
    </w:lvl>
    <w:lvl w:ilvl="2" w:tplc="519C667C">
      <w:numFmt w:val="bullet"/>
      <w:lvlText w:val="•"/>
      <w:lvlJc w:val="left"/>
      <w:pPr>
        <w:ind w:left="2628" w:hanging="360"/>
      </w:pPr>
      <w:rPr>
        <w:rFonts w:hint="default"/>
      </w:rPr>
    </w:lvl>
    <w:lvl w:ilvl="3" w:tplc="1E620D42">
      <w:numFmt w:val="bullet"/>
      <w:lvlText w:val="•"/>
      <w:lvlJc w:val="left"/>
      <w:pPr>
        <w:ind w:left="3472" w:hanging="360"/>
      </w:pPr>
      <w:rPr>
        <w:rFonts w:hint="default"/>
      </w:rPr>
    </w:lvl>
    <w:lvl w:ilvl="4" w:tplc="0C0CAB86">
      <w:numFmt w:val="bullet"/>
      <w:lvlText w:val="•"/>
      <w:lvlJc w:val="left"/>
      <w:pPr>
        <w:ind w:left="4316" w:hanging="360"/>
      </w:pPr>
      <w:rPr>
        <w:rFonts w:hint="default"/>
      </w:rPr>
    </w:lvl>
    <w:lvl w:ilvl="5" w:tplc="BA0E2192">
      <w:numFmt w:val="bullet"/>
      <w:lvlText w:val="•"/>
      <w:lvlJc w:val="left"/>
      <w:pPr>
        <w:ind w:left="5160" w:hanging="360"/>
      </w:pPr>
      <w:rPr>
        <w:rFonts w:hint="default"/>
      </w:rPr>
    </w:lvl>
    <w:lvl w:ilvl="6" w:tplc="35B60496">
      <w:numFmt w:val="bullet"/>
      <w:lvlText w:val="•"/>
      <w:lvlJc w:val="left"/>
      <w:pPr>
        <w:ind w:left="6004" w:hanging="360"/>
      </w:pPr>
      <w:rPr>
        <w:rFonts w:hint="default"/>
      </w:rPr>
    </w:lvl>
    <w:lvl w:ilvl="7" w:tplc="26F01598">
      <w:numFmt w:val="bullet"/>
      <w:lvlText w:val="•"/>
      <w:lvlJc w:val="left"/>
      <w:pPr>
        <w:ind w:left="6848" w:hanging="360"/>
      </w:pPr>
      <w:rPr>
        <w:rFonts w:hint="default"/>
      </w:rPr>
    </w:lvl>
    <w:lvl w:ilvl="8" w:tplc="CC2689D0">
      <w:numFmt w:val="bullet"/>
      <w:lvlText w:val="•"/>
      <w:lvlJc w:val="left"/>
      <w:pPr>
        <w:ind w:left="7692" w:hanging="360"/>
      </w:pPr>
      <w:rPr>
        <w:rFonts w:hint="default"/>
      </w:rPr>
    </w:lvl>
  </w:abstractNum>
  <w:abstractNum w:abstractNumId="1" w15:restartNumberingAfterBreak="0">
    <w:nsid w:val="1ECF2359"/>
    <w:multiLevelType w:val="hybridMultilevel"/>
    <w:tmpl w:val="A936E732"/>
    <w:lvl w:ilvl="0" w:tplc="45D42EC2">
      <w:start w:val="1"/>
      <w:numFmt w:val="upperRoman"/>
      <w:lvlText w:val="%1."/>
      <w:lvlJc w:val="left"/>
      <w:pPr>
        <w:ind w:left="3239" w:hanging="512"/>
        <w:jc w:val="right"/>
      </w:pPr>
      <w:rPr>
        <w:rFonts w:hint="default"/>
        <w:b/>
        <w:bCs/>
        <w:spacing w:val="-3"/>
        <w:w w:val="99"/>
      </w:rPr>
    </w:lvl>
    <w:lvl w:ilvl="1" w:tplc="24CABE46">
      <w:numFmt w:val="bullet"/>
      <w:lvlText w:val="•"/>
      <w:lvlJc w:val="left"/>
      <w:pPr>
        <w:ind w:left="3854" w:hanging="512"/>
      </w:pPr>
      <w:rPr>
        <w:rFonts w:hint="default"/>
      </w:rPr>
    </w:lvl>
    <w:lvl w:ilvl="2" w:tplc="08865C02">
      <w:numFmt w:val="bullet"/>
      <w:lvlText w:val="•"/>
      <w:lvlJc w:val="left"/>
      <w:pPr>
        <w:ind w:left="4468" w:hanging="512"/>
      </w:pPr>
      <w:rPr>
        <w:rFonts w:hint="default"/>
      </w:rPr>
    </w:lvl>
    <w:lvl w:ilvl="3" w:tplc="25407300">
      <w:numFmt w:val="bullet"/>
      <w:lvlText w:val="•"/>
      <w:lvlJc w:val="left"/>
      <w:pPr>
        <w:ind w:left="5082" w:hanging="512"/>
      </w:pPr>
      <w:rPr>
        <w:rFonts w:hint="default"/>
      </w:rPr>
    </w:lvl>
    <w:lvl w:ilvl="4" w:tplc="2E96BE36">
      <w:numFmt w:val="bullet"/>
      <w:lvlText w:val="•"/>
      <w:lvlJc w:val="left"/>
      <w:pPr>
        <w:ind w:left="5696" w:hanging="512"/>
      </w:pPr>
      <w:rPr>
        <w:rFonts w:hint="default"/>
      </w:rPr>
    </w:lvl>
    <w:lvl w:ilvl="5" w:tplc="C1FEADC2">
      <w:numFmt w:val="bullet"/>
      <w:lvlText w:val="•"/>
      <w:lvlJc w:val="left"/>
      <w:pPr>
        <w:ind w:left="6310" w:hanging="512"/>
      </w:pPr>
      <w:rPr>
        <w:rFonts w:hint="default"/>
      </w:rPr>
    </w:lvl>
    <w:lvl w:ilvl="6" w:tplc="95D82294">
      <w:numFmt w:val="bullet"/>
      <w:lvlText w:val="•"/>
      <w:lvlJc w:val="left"/>
      <w:pPr>
        <w:ind w:left="6924" w:hanging="512"/>
      </w:pPr>
      <w:rPr>
        <w:rFonts w:hint="default"/>
      </w:rPr>
    </w:lvl>
    <w:lvl w:ilvl="7" w:tplc="EF9A6E16">
      <w:numFmt w:val="bullet"/>
      <w:lvlText w:val="•"/>
      <w:lvlJc w:val="left"/>
      <w:pPr>
        <w:ind w:left="7538" w:hanging="512"/>
      </w:pPr>
      <w:rPr>
        <w:rFonts w:hint="default"/>
      </w:rPr>
    </w:lvl>
    <w:lvl w:ilvl="8" w:tplc="A66615D4">
      <w:numFmt w:val="bullet"/>
      <w:lvlText w:val="•"/>
      <w:lvlJc w:val="left"/>
      <w:pPr>
        <w:ind w:left="8152" w:hanging="512"/>
      </w:pPr>
      <w:rPr>
        <w:rFonts w:hint="default"/>
      </w:rPr>
    </w:lvl>
  </w:abstractNum>
  <w:abstractNum w:abstractNumId="2" w15:restartNumberingAfterBreak="0">
    <w:nsid w:val="254874D7"/>
    <w:multiLevelType w:val="hybridMultilevel"/>
    <w:tmpl w:val="7144D682"/>
    <w:lvl w:ilvl="0" w:tplc="DDDA7910">
      <w:numFmt w:val="bullet"/>
      <w:lvlText w:val=""/>
      <w:lvlJc w:val="left"/>
      <w:pPr>
        <w:ind w:left="937" w:hanging="358"/>
      </w:pPr>
      <w:rPr>
        <w:rFonts w:ascii="Symbol" w:eastAsia="Symbol" w:hAnsi="Symbol" w:cs="Symbol" w:hint="default"/>
        <w:w w:val="95"/>
        <w:sz w:val="20"/>
        <w:szCs w:val="20"/>
      </w:rPr>
    </w:lvl>
    <w:lvl w:ilvl="1" w:tplc="EDB83B64">
      <w:numFmt w:val="bullet"/>
      <w:lvlText w:val="•"/>
      <w:lvlJc w:val="left"/>
      <w:pPr>
        <w:ind w:left="1784" w:hanging="358"/>
      </w:pPr>
      <w:rPr>
        <w:rFonts w:hint="default"/>
      </w:rPr>
    </w:lvl>
    <w:lvl w:ilvl="2" w:tplc="C7F6CDCC">
      <w:numFmt w:val="bullet"/>
      <w:lvlText w:val="•"/>
      <w:lvlJc w:val="left"/>
      <w:pPr>
        <w:ind w:left="2628" w:hanging="358"/>
      </w:pPr>
      <w:rPr>
        <w:rFonts w:hint="default"/>
      </w:rPr>
    </w:lvl>
    <w:lvl w:ilvl="3" w:tplc="8DE4C664">
      <w:numFmt w:val="bullet"/>
      <w:lvlText w:val="•"/>
      <w:lvlJc w:val="left"/>
      <w:pPr>
        <w:ind w:left="3472" w:hanging="358"/>
      </w:pPr>
      <w:rPr>
        <w:rFonts w:hint="default"/>
      </w:rPr>
    </w:lvl>
    <w:lvl w:ilvl="4" w:tplc="7DEAE94C">
      <w:numFmt w:val="bullet"/>
      <w:lvlText w:val="•"/>
      <w:lvlJc w:val="left"/>
      <w:pPr>
        <w:ind w:left="4316" w:hanging="358"/>
      </w:pPr>
      <w:rPr>
        <w:rFonts w:hint="default"/>
      </w:rPr>
    </w:lvl>
    <w:lvl w:ilvl="5" w:tplc="9084A358">
      <w:numFmt w:val="bullet"/>
      <w:lvlText w:val="•"/>
      <w:lvlJc w:val="left"/>
      <w:pPr>
        <w:ind w:left="5160" w:hanging="358"/>
      </w:pPr>
      <w:rPr>
        <w:rFonts w:hint="default"/>
      </w:rPr>
    </w:lvl>
    <w:lvl w:ilvl="6" w:tplc="13CA88F0">
      <w:numFmt w:val="bullet"/>
      <w:lvlText w:val="•"/>
      <w:lvlJc w:val="left"/>
      <w:pPr>
        <w:ind w:left="6004" w:hanging="358"/>
      </w:pPr>
      <w:rPr>
        <w:rFonts w:hint="default"/>
      </w:rPr>
    </w:lvl>
    <w:lvl w:ilvl="7" w:tplc="0088D8D2">
      <w:numFmt w:val="bullet"/>
      <w:lvlText w:val="•"/>
      <w:lvlJc w:val="left"/>
      <w:pPr>
        <w:ind w:left="6848" w:hanging="358"/>
      </w:pPr>
      <w:rPr>
        <w:rFonts w:hint="default"/>
      </w:rPr>
    </w:lvl>
    <w:lvl w:ilvl="8" w:tplc="75781398">
      <w:numFmt w:val="bullet"/>
      <w:lvlText w:val="•"/>
      <w:lvlJc w:val="left"/>
      <w:pPr>
        <w:ind w:left="7692" w:hanging="358"/>
      </w:pPr>
      <w:rPr>
        <w:rFonts w:hint="default"/>
      </w:rPr>
    </w:lvl>
  </w:abstractNum>
  <w:abstractNum w:abstractNumId="3" w15:restartNumberingAfterBreak="0">
    <w:nsid w:val="28CE1AC4"/>
    <w:multiLevelType w:val="hybridMultilevel"/>
    <w:tmpl w:val="293C6072"/>
    <w:lvl w:ilvl="0" w:tplc="878C9E5A">
      <w:start w:val="2"/>
      <w:numFmt w:val="lowerLetter"/>
      <w:lvlText w:val="(%1)"/>
      <w:lvlJc w:val="left"/>
      <w:pPr>
        <w:ind w:left="556" w:hanging="336"/>
        <w:jc w:val="left"/>
      </w:pPr>
      <w:rPr>
        <w:rFonts w:ascii="Times New Roman" w:eastAsia="Times New Roman" w:hAnsi="Times New Roman" w:cs="Times New Roman" w:hint="default"/>
        <w:spacing w:val="-3"/>
        <w:w w:val="98"/>
        <w:sz w:val="24"/>
        <w:szCs w:val="24"/>
      </w:rPr>
    </w:lvl>
    <w:lvl w:ilvl="1" w:tplc="488EDD90">
      <w:start w:val="1"/>
      <w:numFmt w:val="decimal"/>
      <w:lvlText w:val="%2."/>
      <w:lvlJc w:val="left"/>
      <w:pPr>
        <w:ind w:left="940" w:hanging="360"/>
        <w:jc w:val="left"/>
      </w:pPr>
      <w:rPr>
        <w:rFonts w:ascii="Times New Roman" w:eastAsia="Times New Roman" w:hAnsi="Times New Roman" w:cs="Times New Roman" w:hint="default"/>
        <w:b/>
        <w:bCs/>
        <w:spacing w:val="-25"/>
        <w:w w:val="96"/>
        <w:position w:val="2"/>
        <w:sz w:val="24"/>
        <w:szCs w:val="24"/>
      </w:rPr>
    </w:lvl>
    <w:lvl w:ilvl="2" w:tplc="A110777E">
      <w:numFmt w:val="bullet"/>
      <w:lvlText w:val="•"/>
      <w:lvlJc w:val="left"/>
      <w:pPr>
        <w:ind w:left="1877" w:hanging="360"/>
      </w:pPr>
      <w:rPr>
        <w:rFonts w:hint="default"/>
      </w:rPr>
    </w:lvl>
    <w:lvl w:ilvl="3" w:tplc="89AE6CB8">
      <w:numFmt w:val="bullet"/>
      <w:lvlText w:val="•"/>
      <w:lvlJc w:val="left"/>
      <w:pPr>
        <w:ind w:left="2815" w:hanging="360"/>
      </w:pPr>
      <w:rPr>
        <w:rFonts w:hint="default"/>
      </w:rPr>
    </w:lvl>
    <w:lvl w:ilvl="4" w:tplc="5232A09A">
      <w:numFmt w:val="bullet"/>
      <w:lvlText w:val="•"/>
      <w:lvlJc w:val="left"/>
      <w:pPr>
        <w:ind w:left="3753" w:hanging="360"/>
      </w:pPr>
      <w:rPr>
        <w:rFonts w:hint="default"/>
      </w:rPr>
    </w:lvl>
    <w:lvl w:ilvl="5" w:tplc="CF986FEC">
      <w:numFmt w:val="bullet"/>
      <w:lvlText w:val="•"/>
      <w:lvlJc w:val="left"/>
      <w:pPr>
        <w:ind w:left="4691" w:hanging="360"/>
      </w:pPr>
      <w:rPr>
        <w:rFonts w:hint="default"/>
      </w:rPr>
    </w:lvl>
    <w:lvl w:ilvl="6" w:tplc="12906B86">
      <w:numFmt w:val="bullet"/>
      <w:lvlText w:val="•"/>
      <w:lvlJc w:val="left"/>
      <w:pPr>
        <w:ind w:left="5629" w:hanging="360"/>
      </w:pPr>
      <w:rPr>
        <w:rFonts w:hint="default"/>
      </w:rPr>
    </w:lvl>
    <w:lvl w:ilvl="7" w:tplc="8F366DBE">
      <w:numFmt w:val="bullet"/>
      <w:lvlText w:val="•"/>
      <w:lvlJc w:val="left"/>
      <w:pPr>
        <w:ind w:left="6567" w:hanging="360"/>
      </w:pPr>
      <w:rPr>
        <w:rFonts w:hint="default"/>
      </w:rPr>
    </w:lvl>
    <w:lvl w:ilvl="8" w:tplc="B1D23A9E">
      <w:numFmt w:val="bullet"/>
      <w:lvlText w:val="•"/>
      <w:lvlJc w:val="left"/>
      <w:pPr>
        <w:ind w:left="7505" w:hanging="360"/>
      </w:pPr>
      <w:rPr>
        <w:rFonts w:hint="default"/>
      </w:rPr>
    </w:lvl>
  </w:abstractNum>
  <w:abstractNum w:abstractNumId="4" w15:restartNumberingAfterBreak="0">
    <w:nsid w:val="3B5D230A"/>
    <w:multiLevelType w:val="hybridMultilevel"/>
    <w:tmpl w:val="F104D4CC"/>
    <w:lvl w:ilvl="0" w:tplc="68ECC790">
      <w:start w:val="1"/>
      <w:numFmt w:val="decimal"/>
      <w:lvlText w:val="[%1]"/>
      <w:lvlJc w:val="left"/>
      <w:pPr>
        <w:ind w:left="647" w:hanging="428"/>
        <w:jc w:val="left"/>
      </w:pPr>
      <w:rPr>
        <w:rFonts w:ascii="Times New Roman" w:eastAsia="Times New Roman" w:hAnsi="Times New Roman" w:cs="Times New Roman" w:hint="default"/>
        <w:spacing w:val="-3"/>
        <w:w w:val="100"/>
        <w:sz w:val="28"/>
        <w:szCs w:val="28"/>
      </w:rPr>
    </w:lvl>
    <w:lvl w:ilvl="1" w:tplc="60D42176">
      <w:numFmt w:val="bullet"/>
      <w:lvlText w:val="•"/>
      <w:lvlJc w:val="left"/>
      <w:pPr>
        <w:ind w:left="1514" w:hanging="428"/>
      </w:pPr>
      <w:rPr>
        <w:rFonts w:hint="default"/>
      </w:rPr>
    </w:lvl>
    <w:lvl w:ilvl="2" w:tplc="FE8CF252">
      <w:numFmt w:val="bullet"/>
      <w:lvlText w:val="•"/>
      <w:lvlJc w:val="left"/>
      <w:pPr>
        <w:ind w:left="2388" w:hanging="428"/>
      </w:pPr>
      <w:rPr>
        <w:rFonts w:hint="default"/>
      </w:rPr>
    </w:lvl>
    <w:lvl w:ilvl="3" w:tplc="CB760032">
      <w:numFmt w:val="bullet"/>
      <w:lvlText w:val="•"/>
      <w:lvlJc w:val="left"/>
      <w:pPr>
        <w:ind w:left="3262" w:hanging="428"/>
      </w:pPr>
      <w:rPr>
        <w:rFonts w:hint="default"/>
      </w:rPr>
    </w:lvl>
    <w:lvl w:ilvl="4" w:tplc="CDCED404">
      <w:numFmt w:val="bullet"/>
      <w:lvlText w:val="•"/>
      <w:lvlJc w:val="left"/>
      <w:pPr>
        <w:ind w:left="4136" w:hanging="428"/>
      </w:pPr>
      <w:rPr>
        <w:rFonts w:hint="default"/>
      </w:rPr>
    </w:lvl>
    <w:lvl w:ilvl="5" w:tplc="50CE5860">
      <w:numFmt w:val="bullet"/>
      <w:lvlText w:val="•"/>
      <w:lvlJc w:val="left"/>
      <w:pPr>
        <w:ind w:left="5010" w:hanging="428"/>
      </w:pPr>
      <w:rPr>
        <w:rFonts w:hint="default"/>
      </w:rPr>
    </w:lvl>
    <w:lvl w:ilvl="6" w:tplc="EB04ABEA">
      <w:numFmt w:val="bullet"/>
      <w:lvlText w:val="•"/>
      <w:lvlJc w:val="left"/>
      <w:pPr>
        <w:ind w:left="5884" w:hanging="428"/>
      </w:pPr>
      <w:rPr>
        <w:rFonts w:hint="default"/>
      </w:rPr>
    </w:lvl>
    <w:lvl w:ilvl="7" w:tplc="CB80AABA">
      <w:numFmt w:val="bullet"/>
      <w:lvlText w:val="•"/>
      <w:lvlJc w:val="left"/>
      <w:pPr>
        <w:ind w:left="6758" w:hanging="428"/>
      </w:pPr>
      <w:rPr>
        <w:rFonts w:hint="default"/>
      </w:rPr>
    </w:lvl>
    <w:lvl w:ilvl="8" w:tplc="19563D5C">
      <w:numFmt w:val="bullet"/>
      <w:lvlText w:val="•"/>
      <w:lvlJc w:val="left"/>
      <w:pPr>
        <w:ind w:left="7632" w:hanging="428"/>
      </w:pPr>
      <w:rPr>
        <w:rFonts w:hint="default"/>
      </w:rPr>
    </w:lvl>
  </w:abstractNum>
  <w:abstractNum w:abstractNumId="5" w15:restartNumberingAfterBreak="0">
    <w:nsid w:val="3DE37804"/>
    <w:multiLevelType w:val="hybridMultilevel"/>
    <w:tmpl w:val="2616903C"/>
    <w:lvl w:ilvl="0" w:tplc="DC229BB8">
      <w:start w:val="1"/>
      <w:numFmt w:val="decimal"/>
      <w:lvlText w:val="%1."/>
      <w:lvlJc w:val="left"/>
      <w:pPr>
        <w:ind w:left="1972" w:hanging="1354"/>
        <w:jc w:val="left"/>
      </w:pPr>
      <w:rPr>
        <w:rFonts w:ascii="Georgia" w:eastAsia="Georgia" w:hAnsi="Georgia" w:cs="Georgia" w:hint="default"/>
        <w:spacing w:val="-1"/>
        <w:w w:val="100"/>
        <w:sz w:val="28"/>
        <w:szCs w:val="28"/>
      </w:rPr>
    </w:lvl>
    <w:lvl w:ilvl="1" w:tplc="5336AF4A">
      <w:numFmt w:val="bullet"/>
      <w:lvlText w:val="•"/>
      <w:lvlJc w:val="left"/>
      <w:pPr>
        <w:ind w:left="2720" w:hanging="1354"/>
      </w:pPr>
      <w:rPr>
        <w:rFonts w:hint="default"/>
      </w:rPr>
    </w:lvl>
    <w:lvl w:ilvl="2" w:tplc="24A089CA">
      <w:numFmt w:val="bullet"/>
      <w:lvlText w:val="•"/>
      <w:lvlJc w:val="left"/>
      <w:pPr>
        <w:ind w:left="3460" w:hanging="1354"/>
      </w:pPr>
      <w:rPr>
        <w:rFonts w:hint="default"/>
      </w:rPr>
    </w:lvl>
    <w:lvl w:ilvl="3" w:tplc="9CC80C92">
      <w:numFmt w:val="bullet"/>
      <w:lvlText w:val="•"/>
      <w:lvlJc w:val="left"/>
      <w:pPr>
        <w:ind w:left="4200" w:hanging="1354"/>
      </w:pPr>
      <w:rPr>
        <w:rFonts w:hint="default"/>
      </w:rPr>
    </w:lvl>
    <w:lvl w:ilvl="4" w:tplc="798EA45A">
      <w:numFmt w:val="bullet"/>
      <w:lvlText w:val="•"/>
      <w:lvlJc w:val="left"/>
      <w:pPr>
        <w:ind w:left="4940" w:hanging="1354"/>
      </w:pPr>
      <w:rPr>
        <w:rFonts w:hint="default"/>
      </w:rPr>
    </w:lvl>
    <w:lvl w:ilvl="5" w:tplc="7CC2AAA0">
      <w:numFmt w:val="bullet"/>
      <w:lvlText w:val="•"/>
      <w:lvlJc w:val="left"/>
      <w:pPr>
        <w:ind w:left="5680" w:hanging="1354"/>
      </w:pPr>
      <w:rPr>
        <w:rFonts w:hint="default"/>
      </w:rPr>
    </w:lvl>
    <w:lvl w:ilvl="6" w:tplc="50648FB0">
      <w:numFmt w:val="bullet"/>
      <w:lvlText w:val="•"/>
      <w:lvlJc w:val="left"/>
      <w:pPr>
        <w:ind w:left="6420" w:hanging="1354"/>
      </w:pPr>
      <w:rPr>
        <w:rFonts w:hint="default"/>
      </w:rPr>
    </w:lvl>
    <w:lvl w:ilvl="7" w:tplc="E5580D7E">
      <w:numFmt w:val="bullet"/>
      <w:lvlText w:val="•"/>
      <w:lvlJc w:val="left"/>
      <w:pPr>
        <w:ind w:left="7160" w:hanging="1354"/>
      </w:pPr>
      <w:rPr>
        <w:rFonts w:hint="default"/>
      </w:rPr>
    </w:lvl>
    <w:lvl w:ilvl="8" w:tplc="0F56C1C2">
      <w:numFmt w:val="bullet"/>
      <w:lvlText w:val="•"/>
      <w:lvlJc w:val="left"/>
      <w:pPr>
        <w:ind w:left="7900" w:hanging="1354"/>
      </w:pPr>
      <w:rPr>
        <w:rFont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tyabrat Sahoo">
    <w15:presenceInfo w15:providerId="Windows Live" w15:userId="858e4442319c9b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trackRevisions/>
  <w:defaultTabStop w:val="720"/>
  <w:drawingGridHorizontalSpacing w:val="110"/>
  <w:displayHorizontalDrawingGridEvery w:val="2"/>
  <w:characterSpacingControl w:val="doNotCompress"/>
  <w:hdrShapeDefaults>
    <o:shapedefaults v:ext="edit" spidmax="3074"/>
    <o:shapelayout v:ext="edit">
      <o:idmap v:ext="edit" data="2,3"/>
    </o:shapelayout>
  </w:hdrShapeDefaults>
  <w:footnotePr>
    <w:footnote w:id="-1"/>
    <w:footnote w:id="0"/>
  </w:footnotePr>
  <w:endnotePr>
    <w:endnote w:id="-1"/>
    <w:endnote w:id="0"/>
  </w:endnotePr>
  <w:compat>
    <w:ulTrailSpace/>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B82"/>
    <w:rsid w:val="003C0B82"/>
    <w:rsid w:val="0064315E"/>
    <w:rsid w:val="00692CF7"/>
    <w:rsid w:val="00840CF8"/>
    <w:rsid w:val="00855CC0"/>
    <w:rsid w:val="0093223B"/>
    <w:rsid w:val="00C828AC"/>
    <w:rsid w:val="00F6789E"/>
    <w:rsid w:val="00F97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docId w15:val="{5D2B490A-A37A-47BE-B9D3-4AA66D7F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47" w:hanging="427"/>
    </w:pPr>
  </w:style>
  <w:style w:type="paragraph" w:customStyle="1" w:styleId="TableParagraph">
    <w:name w:val="Table Paragraph"/>
    <w:basedOn w:val="Normal"/>
    <w:uiPriority w:val="1"/>
    <w:qFormat/>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678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89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6C1AC-19F9-4917-8A01-5A904311F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17</Pages>
  <Words>2355</Words>
  <Characters>13428</Characters>
  <Application>Microsoft Office Word</Application>
  <DocSecurity>0</DocSecurity>
  <Lines>111</Lines>
  <Paragraphs>31</Paragraphs>
  <ScaleCrop>false</ScaleCrop>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Girija</dc:creator>
  <cp:lastModifiedBy>Satyabrat Sahoo</cp:lastModifiedBy>
  <cp:revision>6</cp:revision>
  <dcterms:created xsi:type="dcterms:W3CDTF">2018-07-15T16:14:00Z</dcterms:created>
  <dcterms:modified xsi:type="dcterms:W3CDTF">2018-07-20T17:49:00Z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2018-07-15T00:00:00Z</vt:filetime>
  </property>
  <property fmtid="{D5CDD505-2E9C-101B-9397-08002B2CF9AE}" pid="3" name="Creator">
    <vt:lpwstr>Acrobat PDFMaker 18 for Word</vt:lpwstr>
  </property>
  <property fmtid="{D5CDD505-2E9C-101B-9397-08002B2CF9AE}" pid="4" name="LastSaved">
    <vt:filetime>2018-07-15T00:00:00Z</vt:filetime>
  </property>
</Properties>
</file>